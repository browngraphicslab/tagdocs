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5C7" w:rsidRPr="00E61915" w:rsidRDefault="00CC35C7" w:rsidP="00E61915">
      <w:pPr>
        <w:pStyle w:val="Heading2"/>
        <w:spacing w:before="0" w:after="150"/>
        <w:rPr>
          <w:rFonts w:asciiTheme="minorHAnsi" w:hAnsiTheme="minorHAnsi"/>
          <w:b/>
          <w:color w:val="555555"/>
          <w:sz w:val="24"/>
          <w:szCs w:val="24"/>
          <w:u w:val="single"/>
        </w:rPr>
      </w:pPr>
      <w:r w:rsidRPr="00E61915">
        <w:rPr>
          <w:rFonts w:asciiTheme="minorHAnsi" w:hAnsiTheme="minorHAnsi"/>
          <w:b/>
          <w:color w:val="555555"/>
          <w:sz w:val="24"/>
          <w:szCs w:val="24"/>
          <w:u w:val="single"/>
        </w:rPr>
        <w:t>New login protocol:</w:t>
      </w:r>
    </w:p>
    <w:p w:rsidR="00CC35C7" w:rsidRPr="00E61915" w:rsidRDefault="00CC35C7" w:rsidP="00E61915">
      <w:pPr>
        <w:numPr>
          <w:ilvl w:val="0"/>
          <w:numId w:val="34"/>
        </w:numPr>
        <w:spacing w:before="100" w:beforeAutospacing="1" w:after="100" w:afterAutospacing="1"/>
        <w:rPr>
          <w:color w:val="484848"/>
          <w:sz w:val="24"/>
          <w:szCs w:val="24"/>
        </w:rPr>
      </w:pPr>
      <w:r w:rsidRPr="00E61915">
        <w:rPr>
          <w:color w:val="484848"/>
          <w:sz w:val="24"/>
          <w:szCs w:val="24"/>
        </w:rPr>
        <w:t>Client requests salt from the server</w:t>
      </w:r>
    </w:p>
    <w:p w:rsidR="00CC35C7" w:rsidRPr="00E61915" w:rsidRDefault="00CC35C7" w:rsidP="00E61915">
      <w:pPr>
        <w:numPr>
          <w:ilvl w:val="0"/>
          <w:numId w:val="34"/>
        </w:numPr>
        <w:spacing w:before="100" w:beforeAutospacing="1" w:after="100" w:afterAutospacing="1"/>
        <w:rPr>
          <w:color w:val="484848"/>
          <w:sz w:val="24"/>
          <w:szCs w:val="24"/>
        </w:rPr>
      </w:pPr>
      <w:r w:rsidRPr="00E61915">
        <w:rPr>
          <w:color w:val="484848"/>
          <w:sz w:val="24"/>
          <w:szCs w:val="24"/>
        </w:rPr>
        <w:t>Server responds with the salt</w:t>
      </w:r>
    </w:p>
    <w:p w:rsidR="00CC35C7" w:rsidRPr="00E61915" w:rsidRDefault="00CC35C7" w:rsidP="00E61915">
      <w:pPr>
        <w:numPr>
          <w:ilvl w:val="0"/>
          <w:numId w:val="34"/>
        </w:numPr>
        <w:spacing w:before="100" w:beforeAutospacing="1" w:after="100" w:afterAutospacing="1"/>
        <w:rPr>
          <w:color w:val="484848"/>
          <w:sz w:val="24"/>
          <w:szCs w:val="24"/>
        </w:rPr>
      </w:pPr>
      <w:r w:rsidRPr="00E61915">
        <w:rPr>
          <w:color w:val="484848"/>
          <w:sz w:val="24"/>
          <w:szCs w:val="24"/>
        </w:rPr>
        <w:t>Client concatenates the salt to the end of the plain text password</w:t>
      </w:r>
    </w:p>
    <w:p w:rsidR="00CC35C7" w:rsidRPr="00E61915" w:rsidRDefault="00CC35C7" w:rsidP="00E61915">
      <w:pPr>
        <w:numPr>
          <w:ilvl w:val="0"/>
          <w:numId w:val="34"/>
        </w:numPr>
        <w:spacing w:before="100" w:beforeAutospacing="1" w:after="100" w:afterAutospacing="1"/>
        <w:rPr>
          <w:color w:val="484848"/>
          <w:sz w:val="24"/>
          <w:szCs w:val="24"/>
        </w:rPr>
      </w:pPr>
      <w:r w:rsidRPr="00E61915">
        <w:rPr>
          <w:color w:val="484848"/>
          <w:sz w:val="24"/>
          <w:szCs w:val="24"/>
        </w:rPr>
        <w:t>Client hashes the salted string 1023 times with SHA256</w:t>
      </w:r>
    </w:p>
    <w:p w:rsidR="00CC35C7" w:rsidRPr="00E61915" w:rsidRDefault="00CC35C7" w:rsidP="00E61915">
      <w:pPr>
        <w:numPr>
          <w:ilvl w:val="0"/>
          <w:numId w:val="34"/>
        </w:numPr>
        <w:spacing w:before="100" w:beforeAutospacing="1" w:after="100" w:afterAutospacing="1"/>
        <w:rPr>
          <w:color w:val="484848"/>
          <w:sz w:val="24"/>
          <w:szCs w:val="24"/>
        </w:rPr>
      </w:pPr>
      <w:r w:rsidRPr="00E61915">
        <w:rPr>
          <w:color w:val="484848"/>
          <w:sz w:val="24"/>
          <w:szCs w:val="24"/>
        </w:rPr>
        <w:t>Client sends the hash to the server</w:t>
      </w:r>
    </w:p>
    <w:p w:rsidR="00CC35C7" w:rsidRPr="00E61915" w:rsidRDefault="00CC35C7" w:rsidP="00E61915">
      <w:pPr>
        <w:numPr>
          <w:ilvl w:val="0"/>
          <w:numId w:val="34"/>
        </w:numPr>
        <w:spacing w:before="100" w:beforeAutospacing="1" w:after="100" w:afterAutospacing="1"/>
        <w:rPr>
          <w:color w:val="484848"/>
          <w:sz w:val="24"/>
          <w:szCs w:val="24"/>
        </w:rPr>
      </w:pPr>
      <w:r w:rsidRPr="00E61915">
        <w:rPr>
          <w:color w:val="484848"/>
          <w:sz w:val="24"/>
          <w:szCs w:val="24"/>
        </w:rPr>
        <w:t>Server hashes the password once and then validates it</w:t>
      </w:r>
    </w:p>
    <w:p w:rsidR="00CC35C7" w:rsidRPr="00E61915" w:rsidRDefault="00CC35C7" w:rsidP="00E61915">
      <w:pPr>
        <w:numPr>
          <w:ilvl w:val="1"/>
          <w:numId w:val="34"/>
        </w:numPr>
        <w:spacing w:before="100" w:beforeAutospacing="1" w:after="100" w:afterAutospacing="1"/>
        <w:rPr>
          <w:color w:val="484848"/>
          <w:sz w:val="24"/>
          <w:szCs w:val="24"/>
        </w:rPr>
      </w:pPr>
      <w:r w:rsidRPr="00E61915">
        <w:rPr>
          <w:color w:val="484848"/>
          <w:sz w:val="24"/>
          <w:szCs w:val="24"/>
        </w:rPr>
        <w:t>Valid Password:</w:t>
      </w:r>
    </w:p>
    <w:p w:rsidR="00CC35C7" w:rsidRPr="00E61915" w:rsidRDefault="00CC35C7" w:rsidP="00E61915">
      <w:pPr>
        <w:numPr>
          <w:ilvl w:val="2"/>
          <w:numId w:val="34"/>
        </w:numPr>
        <w:spacing w:before="100" w:beforeAutospacing="1" w:after="100" w:afterAutospacing="1"/>
        <w:rPr>
          <w:color w:val="484848"/>
          <w:sz w:val="24"/>
          <w:szCs w:val="24"/>
        </w:rPr>
      </w:pPr>
      <w:r w:rsidRPr="00E61915">
        <w:rPr>
          <w:color w:val="484848"/>
          <w:sz w:val="24"/>
          <w:szCs w:val="24"/>
        </w:rPr>
        <w:t>Server responds with a token and an HTTP 200 status code (see below)</w:t>
      </w:r>
    </w:p>
    <w:p w:rsidR="00CC35C7" w:rsidRPr="00E61915" w:rsidRDefault="00CC35C7" w:rsidP="00E61915">
      <w:pPr>
        <w:numPr>
          <w:ilvl w:val="2"/>
          <w:numId w:val="34"/>
        </w:numPr>
        <w:spacing w:before="100" w:beforeAutospacing="1" w:after="100" w:afterAutospacing="1"/>
        <w:rPr>
          <w:color w:val="484848"/>
          <w:sz w:val="24"/>
          <w:szCs w:val="24"/>
        </w:rPr>
      </w:pPr>
      <w:r w:rsidRPr="00E61915">
        <w:rPr>
          <w:color w:val="484848"/>
          <w:sz w:val="24"/>
          <w:szCs w:val="24"/>
        </w:rPr>
        <w:t>The client adds this token to all requests that modify data (see below)</w:t>
      </w:r>
    </w:p>
    <w:p w:rsidR="00CC35C7" w:rsidRPr="00E61915" w:rsidRDefault="00CC35C7" w:rsidP="00E61915">
      <w:pPr>
        <w:numPr>
          <w:ilvl w:val="1"/>
          <w:numId w:val="34"/>
        </w:numPr>
        <w:spacing w:before="100" w:beforeAutospacing="1" w:after="100" w:afterAutospacing="1"/>
        <w:rPr>
          <w:color w:val="484848"/>
          <w:sz w:val="24"/>
          <w:szCs w:val="24"/>
        </w:rPr>
      </w:pPr>
      <w:r w:rsidRPr="00E61915">
        <w:rPr>
          <w:color w:val="484848"/>
          <w:sz w:val="24"/>
          <w:szCs w:val="24"/>
        </w:rPr>
        <w:t>Invalid Password:</w:t>
      </w:r>
    </w:p>
    <w:p w:rsidR="00CC35C7" w:rsidRPr="00E61915" w:rsidRDefault="00CC35C7" w:rsidP="00E61915">
      <w:pPr>
        <w:numPr>
          <w:ilvl w:val="2"/>
          <w:numId w:val="34"/>
        </w:numPr>
        <w:spacing w:before="100" w:beforeAutospacing="1" w:after="100" w:afterAutospacing="1"/>
        <w:rPr>
          <w:color w:val="484848"/>
          <w:sz w:val="24"/>
          <w:szCs w:val="24"/>
        </w:rPr>
      </w:pPr>
      <w:r w:rsidRPr="00E61915">
        <w:rPr>
          <w:color w:val="484848"/>
          <w:sz w:val="24"/>
          <w:szCs w:val="24"/>
        </w:rPr>
        <w:t>Server responds with an HTTP 400 Invalid password status code</w:t>
      </w:r>
    </w:p>
    <w:p w:rsidR="00CC35C7" w:rsidRPr="00E61915" w:rsidRDefault="00CC35C7" w:rsidP="00E61915">
      <w:pPr>
        <w:numPr>
          <w:ilvl w:val="2"/>
          <w:numId w:val="34"/>
        </w:numPr>
        <w:spacing w:before="100" w:beforeAutospacing="1" w:after="100" w:afterAutospacing="1"/>
        <w:rPr>
          <w:color w:val="484848"/>
          <w:sz w:val="24"/>
          <w:szCs w:val="24"/>
        </w:rPr>
      </w:pPr>
      <w:r w:rsidRPr="00E61915">
        <w:rPr>
          <w:color w:val="484848"/>
          <w:sz w:val="24"/>
          <w:szCs w:val="24"/>
        </w:rPr>
        <w:t>The user is asked to enter the password again</w:t>
      </w:r>
    </w:p>
    <w:p w:rsidR="00CC35C7" w:rsidRPr="00E61915" w:rsidRDefault="00CC35C7" w:rsidP="00E61915">
      <w:pPr>
        <w:pStyle w:val="Heading2"/>
        <w:spacing w:before="0" w:after="150"/>
        <w:rPr>
          <w:rFonts w:asciiTheme="minorHAnsi" w:hAnsiTheme="minorHAnsi"/>
          <w:b/>
          <w:color w:val="555555"/>
          <w:sz w:val="24"/>
          <w:szCs w:val="24"/>
          <w:u w:val="single"/>
        </w:rPr>
      </w:pPr>
      <w:bookmarkStart w:id="0" w:name="Tokens"/>
      <w:bookmarkEnd w:id="0"/>
      <w:r w:rsidRPr="00E61915">
        <w:rPr>
          <w:rFonts w:asciiTheme="minorHAnsi" w:hAnsiTheme="minorHAnsi"/>
          <w:b/>
          <w:color w:val="555555"/>
          <w:sz w:val="24"/>
          <w:szCs w:val="24"/>
          <w:u w:val="single"/>
        </w:rPr>
        <w:t>Tokens:</w:t>
      </w:r>
    </w:p>
    <w:p w:rsidR="00CC35C7" w:rsidRPr="00E61915" w:rsidRDefault="00CC35C7" w:rsidP="00E61915">
      <w:pPr>
        <w:pStyle w:val="NormalWeb"/>
        <w:rPr>
          <w:rFonts w:asciiTheme="minorHAnsi" w:hAnsiTheme="minorHAnsi"/>
          <w:color w:val="484848"/>
        </w:rPr>
      </w:pPr>
      <w:r w:rsidRPr="00E61915">
        <w:rPr>
          <w:rFonts w:asciiTheme="minorHAnsi" w:hAnsiTheme="minorHAnsi"/>
          <w:color w:val="484848"/>
        </w:rPr>
        <w:t xml:space="preserve">When there is a successful login attempt the server creates a token by string concatenating 3 64-bit integers, effectively creating a 192-bit token. The server stores this token for the duration of its runtime unless it is cleared by a password change. The user sends this token in any requests that modify data (PUT, POST, DELETE requests) with the 'token' parameter in the query string. This should be more than secure enough because guessing a 192-bit number is basically impossible (The numbers are generated with </w:t>
      </w:r>
      <w:proofErr w:type="spellStart"/>
      <w:r w:rsidRPr="00E61915">
        <w:rPr>
          <w:rFonts w:asciiTheme="minorHAnsi" w:hAnsiTheme="minorHAnsi"/>
          <w:color w:val="484848"/>
        </w:rPr>
        <w:t>RNGCryptoServiceProvider</w:t>
      </w:r>
      <w:proofErr w:type="spellEnd"/>
      <w:r w:rsidRPr="00E61915">
        <w:rPr>
          <w:rFonts w:asciiTheme="minorHAnsi" w:hAnsiTheme="minorHAnsi"/>
          <w:color w:val="484848"/>
        </w:rPr>
        <w:t xml:space="preserve"> in c# which should be </w:t>
      </w:r>
      <w:proofErr w:type="spellStart"/>
      <w:r w:rsidRPr="00E61915">
        <w:rPr>
          <w:rFonts w:asciiTheme="minorHAnsi" w:hAnsiTheme="minorHAnsi"/>
          <w:color w:val="484848"/>
        </w:rPr>
        <w:t>crytographically</w:t>
      </w:r>
      <w:proofErr w:type="spellEnd"/>
      <w:r w:rsidRPr="00E61915">
        <w:rPr>
          <w:rFonts w:asciiTheme="minorHAnsi" w:hAnsiTheme="minorHAnsi"/>
          <w:color w:val="484848"/>
        </w:rPr>
        <w:t xml:space="preserve"> secure), and brute forcing all 192-bit numbers is also basically impossible.</w:t>
      </w:r>
    </w:p>
    <w:p w:rsidR="00A4612D" w:rsidRPr="00A4612D" w:rsidRDefault="00E61915" w:rsidP="00E61915">
      <w:pPr>
        <w:rPr>
          <w:rFonts w:eastAsia="Times New Roman" w:cs="Times New Roman"/>
          <w:b/>
          <w:sz w:val="24"/>
          <w:szCs w:val="24"/>
          <w:u w:val="single"/>
        </w:rPr>
      </w:pPr>
      <w:r w:rsidRPr="00E61915">
        <w:rPr>
          <w:rFonts w:eastAsia="Times New Roman" w:cs="Times New Roman"/>
          <w:b/>
          <w:color w:val="484848"/>
          <w:sz w:val="24"/>
          <w:szCs w:val="24"/>
          <w:u w:val="single"/>
        </w:rPr>
        <w:t>Server Protocol</w:t>
      </w:r>
    </w:p>
    <w:p w:rsidR="00A4612D" w:rsidRPr="00A4612D" w:rsidRDefault="00A4612D" w:rsidP="00E61915">
      <w:pPr>
        <w:numPr>
          <w:ilvl w:val="0"/>
          <w:numId w:val="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REQUEST_TYPE</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HandlerMethod</w:t>
      </w:r>
      <w:bookmarkStart w:id="1" w:name="_GoBack"/>
      <w:bookmarkEnd w:id="1"/>
      <w:proofErr w:type="spellEnd"/>
    </w:p>
    <w:p w:rsidR="00A4612D" w:rsidRPr="00A4612D" w:rsidRDefault="00A4612D" w:rsidP="00E61915">
      <w:pPr>
        <w:numPr>
          <w:ilvl w:val="1"/>
          <w:numId w:val="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Example URI</w:t>
      </w:r>
    </w:p>
    <w:p w:rsidR="00A4612D" w:rsidRPr="00A4612D" w:rsidRDefault="00A4612D" w:rsidP="00E61915">
      <w:pPr>
        <w:numPr>
          <w:ilvl w:val="2"/>
          <w:numId w:val="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All Options</w:t>
      </w:r>
    </w:p>
    <w:p w:rsidR="00A4612D" w:rsidRPr="00A4612D" w:rsidRDefault="00A4612D" w:rsidP="00E61915">
      <w:pPr>
        <w:numPr>
          <w:ilvl w:val="2"/>
          <w:numId w:val="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Required Option</w:t>
      </w:r>
    </w:p>
    <w:p w:rsidR="00A4612D" w:rsidRPr="00A4612D" w:rsidRDefault="00A4612D" w:rsidP="00E61915">
      <w:pPr>
        <w:numPr>
          <w:ilvl w:val="2"/>
          <w:numId w:val="1"/>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Option in body</w:t>
      </w:r>
      <w:r w:rsidRPr="00E61915">
        <w:rPr>
          <w:rFonts w:eastAsia="Times New Roman" w:cs="Times New Roman"/>
          <w:color w:val="484848"/>
          <w:sz w:val="24"/>
          <w:szCs w:val="24"/>
        </w:rPr>
        <w:t> </w:t>
      </w:r>
      <w:r w:rsidRPr="00A4612D">
        <w:rPr>
          <w:rFonts w:eastAsia="Times New Roman" w:cs="Times New Roman"/>
          <w:color w:val="484848"/>
          <w:sz w:val="24"/>
          <w:szCs w:val="24"/>
        </w:rPr>
        <w:t>(See Body Format at bottom of page)</w:t>
      </w:r>
    </w:p>
    <w:p w:rsidR="00A4612D" w:rsidRPr="00A4612D" w:rsidRDefault="00A4612D" w:rsidP="00E61915">
      <w:pPr>
        <w:numPr>
          <w:ilvl w:val="1"/>
          <w:numId w:val="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1"/>
          <w:numId w:val="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Notes</w:t>
      </w:r>
    </w:p>
    <w:p w:rsidR="00A4612D" w:rsidRPr="00A4612D" w:rsidRDefault="00A4612D" w:rsidP="00E61915">
      <w:pPr>
        <w:rPr>
          <w:rFonts w:eastAsia="Times New Roman" w:cs="Times New Roman"/>
          <w:sz w:val="24"/>
          <w:szCs w:val="24"/>
        </w:rPr>
      </w:pPr>
      <w:r w:rsidRPr="00A4612D">
        <w:rPr>
          <w:rFonts w:eastAsia="Times New Roman" w:cs="Times New Roman"/>
          <w:color w:val="484848"/>
          <w:sz w:val="24"/>
          <w:szCs w:val="24"/>
        </w:rPr>
        <w:t>General Results:</w:t>
      </w:r>
    </w:p>
    <w:p w:rsidR="00A4612D" w:rsidRPr="00A4612D" w:rsidRDefault="00A4612D" w:rsidP="00E61915">
      <w:pPr>
        <w:numPr>
          <w:ilvl w:val="0"/>
          <w:numId w:val="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401 Unauthorized (Bad Token)</w:t>
      </w:r>
      <w:r w:rsidRPr="00E61915">
        <w:rPr>
          <w:rFonts w:eastAsia="Times New Roman" w:cs="Times New Roman"/>
          <w:color w:val="484848"/>
          <w:sz w:val="24"/>
          <w:szCs w:val="24"/>
        </w:rPr>
        <w:t> </w:t>
      </w:r>
      <w:r w:rsidRPr="00A4612D">
        <w:rPr>
          <w:rFonts w:eastAsia="Times New Roman" w:cs="Times New Roman"/>
          <w:color w:val="484848"/>
          <w:sz w:val="24"/>
          <w:szCs w:val="24"/>
        </w:rPr>
        <w:t>if a secure request has a bad token</w:t>
      </w:r>
    </w:p>
    <w:p w:rsidR="00A4612D" w:rsidRPr="00A4612D" w:rsidRDefault="00A4612D" w:rsidP="00E61915">
      <w:pPr>
        <w:numPr>
          <w:ilvl w:val="0"/>
          <w:numId w:val="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401 Unauthorized (Secure Connection Required)</w:t>
      </w:r>
      <w:r w:rsidRPr="00E61915">
        <w:rPr>
          <w:rFonts w:eastAsia="Times New Roman" w:cs="Times New Roman"/>
          <w:color w:val="484848"/>
          <w:sz w:val="24"/>
          <w:szCs w:val="24"/>
        </w:rPr>
        <w:t> </w:t>
      </w:r>
      <w:r w:rsidRPr="00A4612D">
        <w:rPr>
          <w:rFonts w:eastAsia="Times New Roman" w:cs="Times New Roman"/>
          <w:color w:val="484848"/>
          <w:sz w:val="24"/>
          <w:szCs w:val="24"/>
        </w:rPr>
        <w:t>if a type that requires HTTPS is being called from an insecure connection while the server is required secure connections. This applies to most DELETE, POST, and PUT requests, with some exceptions (Like CREATE_FEEDBACK).</w:t>
      </w:r>
    </w:p>
    <w:p w:rsidR="00A4612D" w:rsidRPr="00A4612D" w:rsidRDefault="00A4612D" w:rsidP="00E61915">
      <w:pPr>
        <w:spacing w:after="150"/>
        <w:outlineLvl w:val="0"/>
        <w:rPr>
          <w:rFonts w:eastAsia="Times New Roman" w:cs="Times New Roman"/>
          <w:b/>
          <w:bCs/>
          <w:color w:val="555555"/>
          <w:kern w:val="36"/>
          <w:sz w:val="24"/>
          <w:szCs w:val="24"/>
        </w:rPr>
      </w:pPr>
      <w:bookmarkStart w:id="2" w:name="HEAD-HandleHeadRequest"/>
      <w:bookmarkEnd w:id="2"/>
      <w:r w:rsidRPr="00E61915">
        <w:rPr>
          <w:rFonts w:eastAsia="Times New Roman" w:cs="Times New Roman"/>
          <w:b/>
          <w:bCs/>
          <w:color w:val="555555"/>
          <w:kern w:val="36"/>
          <w:sz w:val="24"/>
          <w:szCs w:val="24"/>
        </w:rPr>
        <w:lastRenderedPageBreak/>
        <w:t>HEAD </w:t>
      </w:r>
      <w:r w:rsidRPr="00A4612D">
        <w:rPr>
          <w:rFonts w:eastAsia="Times New Roman" w:cs="Times New Roman"/>
          <w:b/>
          <w:bCs/>
          <w:color w:val="555555"/>
          <w:kern w:val="36"/>
          <w:sz w:val="24"/>
          <w:szCs w:val="24"/>
        </w:rPr>
        <w:t xml:space="preserve">-&gt; </w:t>
      </w:r>
      <w:proofErr w:type="spellStart"/>
      <w:r w:rsidRPr="00A4612D">
        <w:rPr>
          <w:rFonts w:eastAsia="Times New Roman" w:cs="Times New Roman"/>
          <w:b/>
          <w:bCs/>
          <w:color w:val="555555"/>
          <w:kern w:val="36"/>
          <w:sz w:val="24"/>
          <w:szCs w:val="24"/>
        </w:rPr>
        <w:t>HandleHeadRequest</w:t>
      </w:r>
      <w:proofErr w:type="spellEnd"/>
    </w:p>
    <w:p w:rsidR="00A4612D" w:rsidRPr="00A4612D" w:rsidRDefault="00A4612D" w:rsidP="00E61915">
      <w:pPr>
        <w:numPr>
          <w:ilvl w:val="0"/>
          <w:numId w:val="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CHECK_TOKEN</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HandleCheckToken</w:t>
      </w:r>
      <w:proofErr w:type="spellEnd"/>
    </w:p>
    <w:p w:rsidR="00A4612D" w:rsidRPr="00A4612D" w:rsidRDefault="00A4612D" w:rsidP="00E61915">
      <w:pPr>
        <w:numPr>
          <w:ilvl w:val="1"/>
          <w:numId w:val="3"/>
        </w:numPr>
        <w:spacing w:before="100" w:beforeAutospacing="1" w:after="100" w:afterAutospacing="1"/>
        <w:rPr>
          <w:rFonts w:eastAsia="Times New Roman" w:cs="Times New Roman"/>
          <w:color w:val="484848"/>
          <w:sz w:val="24"/>
          <w:szCs w:val="24"/>
        </w:rPr>
      </w:pPr>
      <w:proofErr w:type="gramStart"/>
      <w:r w:rsidRPr="00A4612D">
        <w:rPr>
          <w:rFonts w:eastAsia="Times New Roman" w:cs="Times New Roman"/>
          <w:color w:val="484848"/>
          <w:sz w:val="24"/>
          <w:szCs w:val="24"/>
        </w:rPr>
        <w:t>/?Type</w:t>
      </w:r>
      <w:proofErr w:type="gramEnd"/>
      <w:r w:rsidRPr="00A4612D">
        <w:rPr>
          <w:rFonts w:eastAsia="Times New Roman" w:cs="Times New Roman"/>
          <w:color w:val="484848"/>
          <w:sz w:val="24"/>
          <w:szCs w:val="24"/>
        </w:rPr>
        <w:t>=</w:t>
      </w:r>
      <w:proofErr w:type="spellStart"/>
      <w:r w:rsidRPr="00A4612D">
        <w:rPr>
          <w:rFonts w:eastAsia="Times New Roman" w:cs="Times New Roman"/>
          <w:color w:val="484848"/>
          <w:sz w:val="24"/>
          <w:szCs w:val="24"/>
        </w:rPr>
        <w:t>CheckToken&amp;Token</w:t>
      </w:r>
      <w:proofErr w:type="spellEnd"/>
      <w:r w:rsidRPr="00A4612D">
        <w:rPr>
          <w:rFonts w:eastAsia="Times New Roman" w:cs="Times New Roman"/>
          <w:color w:val="484848"/>
          <w:sz w:val="24"/>
          <w:szCs w:val="24"/>
        </w:rPr>
        <w:t>=3902309309034...</w:t>
      </w:r>
    </w:p>
    <w:p w:rsidR="00A4612D" w:rsidRPr="00A4612D" w:rsidRDefault="00A4612D" w:rsidP="00E61915">
      <w:pPr>
        <w:numPr>
          <w:ilvl w:val="2"/>
          <w:numId w:val="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Token</w:t>
      </w:r>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Auth</w:t>
      </w:r>
      <w:proofErr w:type="spellEnd"/>
      <w:r w:rsidRPr="00A4612D">
        <w:rPr>
          <w:rFonts w:eastAsia="Times New Roman" w:cs="Times New Roman"/>
          <w:color w:val="484848"/>
          <w:sz w:val="24"/>
          <w:szCs w:val="24"/>
        </w:rPr>
        <w:t xml:space="preserve"> Token to check</w:t>
      </w:r>
    </w:p>
    <w:p w:rsidR="00A4612D" w:rsidRPr="00A4612D" w:rsidRDefault="00A4612D" w:rsidP="00E61915">
      <w:pPr>
        <w:numPr>
          <w:ilvl w:val="1"/>
          <w:numId w:val="3"/>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if the token is valid</w:t>
      </w:r>
    </w:p>
    <w:p w:rsidR="00A4612D" w:rsidRPr="00A4612D" w:rsidRDefault="00A4612D" w:rsidP="00E61915">
      <w:pPr>
        <w:numPr>
          <w:ilvl w:val="2"/>
          <w:numId w:val="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401 Unauthorized</w:t>
      </w:r>
      <w:r w:rsidRPr="00E61915">
        <w:rPr>
          <w:rFonts w:eastAsia="Times New Roman" w:cs="Times New Roman"/>
          <w:color w:val="484848"/>
          <w:sz w:val="24"/>
          <w:szCs w:val="24"/>
        </w:rPr>
        <w:t> </w:t>
      </w:r>
      <w:r w:rsidRPr="00A4612D">
        <w:rPr>
          <w:rFonts w:eastAsia="Times New Roman" w:cs="Times New Roman"/>
          <w:color w:val="484848"/>
          <w:sz w:val="24"/>
          <w:szCs w:val="24"/>
        </w:rPr>
        <w:t>if the token is not valid</w:t>
      </w:r>
    </w:p>
    <w:p w:rsidR="00A4612D" w:rsidRPr="00A4612D" w:rsidRDefault="00A4612D" w:rsidP="00E61915">
      <w:pPr>
        <w:numPr>
          <w:ilvl w:val="0"/>
          <w:numId w:val="4"/>
        </w:numPr>
        <w:spacing w:before="100" w:beforeAutospacing="1" w:after="100" w:afterAutospacing="1"/>
        <w:rPr>
          <w:rFonts w:eastAsia="Times New Roman" w:cs="Times New Roman"/>
          <w:color w:val="484848"/>
          <w:sz w:val="24"/>
          <w:szCs w:val="24"/>
        </w:rPr>
      </w:pPr>
      <w:r w:rsidRPr="00E61915">
        <w:rPr>
          <w:rFonts w:eastAsia="Times New Roman" w:cs="Times New Roman"/>
          <w:b/>
          <w:bCs/>
          <w:i/>
          <w:iCs/>
          <w:color w:val="484848"/>
          <w:sz w:val="24"/>
          <w:szCs w:val="24"/>
        </w:rPr>
        <w:t>CLEAR_TOKEN</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HandleClearToken</w:t>
      </w:r>
      <w:proofErr w:type="spellEnd"/>
    </w:p>
    <w:p w:rsidR="00A4612D" w:rsidRPr="00A4612D" w:rsidRDefault="00A4612D" w:rsidP="00E61915">
      <w:pPr>
        <w:numPr>
          <w:ilvl w:val="1"/>
          <w:numId w:val="4"/>
        </w:numPr>
        <w:spacing w:before="100" w:beforeAutospacing="1" w:after="100" w:afterAutospacing="1"/>
        <w:rPr>
          <w:rFonts w:eastAsia="Times New Roman" w:cs="Times New Roman"/>
          <w:color w:val="484848"/>
          <w:sz w:val="24"/>
          <w:szCs w:val="24"/>
        </w:rPr>
      </w:pPr>
      <w:proofErr w:type="gramStart"/>
      <w:r w:rsidRPr="00A4612D">
        <w:rPr>
          <w:rFonts w:eastAsia="Times New Roman" w:cs="Times New Roman"/>
          <w:color w:val="484848"/>
          <w:sz w:val="24"/>
          <w:szCs w:val="24"/>
        </w:rPr>
        <w:t>/?Type</w:t>
      </w:r>
      <w:proofErr w:type="gramEnd"/>
      <w:r w:rsidRPr="00A4612D">
        <w:rPr>
          <w:rFonts w:eastAsia="Times New Roman" w:cs="Times New Roman"/>
          <w:color w:val="484848"/>
          <w:sz w:val="24"/>
          <w:szCs w:val="24"/>
        </w:rPr>
        <w:t>=</w:t>
      </w:r>
      <w:proofErr w:type="spellStart"/>
      <w:r w:rsidRPr="00A4612D">
        <w:rPr>
          <w:rFonts w:eastAsia="Times New Roman" w:cs="Times New Roman"/>
          <w:color w:val="484848"/>
          <w:sz w:val="24"/>
          <w:szCs w:val="24"/>
        </w:rPr>
        <w:t>ClearToken&amp;Token</w:t>
      </w:r>
      <w:proofErr w:type="spellEnd"/>
      <w:r w:rsidRPr="00A4612D">
        <w:rPr>
          <w:rFonts w:eastAsia="Times New Roman" w:cs="Times New Roman"/>
          <w:color w:val="484848"/>
          <w:sz w:val="24"/>
          <w:szCs w:val="24"/>
        </w:rPr>
        <w:t>=389489493493...</w:t>
      </w:r>
    </w:p>
    <w:p w:rsidR="00A4612D" w:rsidRPr="00A4612D" w:rsidRDefault="00A4612D" w:rsidP="00E61915">
      <w:pPr>
        <w:numPr>
          <w:ilvl w:val="2"/>
          <w:numId w:val="4"/>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Token</w:t>
      </w:r>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Auth</w:t>
      </w:r>
      <w:proofErr w:type="spellEnd"/>
      <w:r w:rsidRPr="00A4612D">
        <w:rPr>
          <w:rFonts w:eastAsia="Times New Roman" w:cs="Times New Roman"/>
          <w:color w:val="484848"/>
          <w:sz w:val="24"/>
          <w:szCs w:val="24"/>
        </w:rPr>
        <w:t xml:space="preserve"> Token to clear</w:t>
      </w:r>
    </w:p>
    <w:p w:rsidR="00A4612D" w:rsidRPr="00A4612D" w:rsidRDefault="00A4612D" w:rsidP="00E61915">
      <w:pPr>
        <w:numPr>
          <w:ilvl w:val="1"/>
          <w:numId w:val="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4"/>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always</w:t>
      </w:r>
    </w:p>
    <w:p w:rsidR="00A4612D" w:rsidRPr="00A4612D" w:rsidRDefault="00A4612D" w:rsidP="00E61915">
      <w:pPr>
        <w:numPr>
          <w:ilvl w:val="1"/>
          <w:numId w:val="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Clears a token so it can no longer be used</w:t>
      </w:r>
    </w:p>
    <w:p w:rsidR="00A4612D" w:rsidRPr="00A4612D" w:rsidRDefault="00A4612D" w:rsidP="00E61915">
      <w:pPr>
        <w:spacing w:after="150"/>
        <w:outlineLvl w:val="0"/>
        <w:rPr>
          <w:rFonts w:eastAsia="Times New Roman" w:cs="Times New Roman"/>
          <w:b/>
          <w:bCs/>
          <w:color w:val="555555"/>
          <w:kern w:val="36"/>
          <w:sz w:val="24"/>
          <w:szCs w:val="24"/>
        </w:rPr>
      </w:pPr>
      <w:bookmarkStart w:id="3" w:name="GET-HandleGetRequest"/>
      <w:bookmarkEnd w:id="3"/>
      <w:r w:rsidRPr="00A4612D">
        <w:rPr>
          <w:rFonts w:eastAsia="Times New Roman" w:cs="Times New Roman"/>
          <w:b/>
          <w:bCs/>
          <w:color w:val="555555"/>
          <w:kern w:val="36"/>
          <w:sz w:val="24"/>
          <w:szCs w:val="24"/>
        </w:rPr>
        <w:t xml:space="preserve">GET -&gt; </w:t>
      </w:r>
      <w:proofErr w:type="spellStart"/>
      <w:r w:rsidRPr="00A4612D">
        <w:rPr>
          <w:rFonts w:eastAsia="Times New Roman" w:cs="Times New Roman"/>
          <w:b/>
          <w:bCs/>
          <w:color w:val="555555"/>
          <w:kern w:val="36"/>
          <w:sz w:val="24"/>
          <w:szCs w:val="24"/>
        </w:rPr>
        <w:t>HandleGetRequest</w:t>
      </w:r>
      <w:proofErr w:type="spellEnd"/>
    </w:p>
    <w:p w:rsidR="00A4612D" w:rsidRPr="00A4612D" w:rsidRDefault="00A4612D" w:rsidP="00E61915">
      <w:pPr>
        <w:numPr>
          <w:ilvl w:val="0"/>
          <w:numId w:val="5"/>
        </w:numPr>
        <w:spacing w:before="100" w:beforeAutospacing="1" w:after="100" w:afterAutospacing="1"/>
        <w:rPr>
          <w:rFonts w:eastAsia="Times New Roman" w:cs="Times New Roman"/>
          <w:color w:val="484848"/>
          <w:sz w:val="24"/>
          <w:szCs w:val="24"/>
        </w:rPr>
      </w:pPr>
      <w:r w:rsidRPr="00E61915">
        <w:rPr>
          <w:rFonts w:eastAsia="Times New Roman" w:cs="Times New Roman"/>
          <w:b/>
          <w:bCs/>
          <w:i/>
          <w:iCs/>
          <w:color w:val="484848"/>
          <w:sz w:val="24"/>
          <w:szCs w:val="24"/>
        </w:rPr>
        <w:t>DOQ_TYPE</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HandleGetDoq</w:t>
      </w:r>
      <w:proofErr w:type="spellEnd"/>
    </w:p>
    <w:p w:rsidR="00A4612D" w:rsidRPr="00A4612D" w:rsidRDefault="00A4612D" w:rsidP="00E61915">
      <w:pPr>
        <w:numPr>
          <w:ilvl w:val="1"/>
          <w:numId w:val="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Doq&amp;Guid</w:t>
      </w:r>
      <w:proofErr w:type="spellEnd"/>
      <w:r w:rsidRPr="00A4612D">
        <w:rPr>
          <w:rFonts w:eastAsia="Times New Roman" w:cs="Times New Roman"/>
          <w:color w:val="484848"/>
          <w:sz w:val="24"/>
          <w:szCs w:val="24"/>
        </w:rPr>
        <w:t>=38338FA3893C-83943...&amp;Count=15</w:t>
      </w:r>
    </w:p>
    <w:p w:rsidR="00A4612D" w:rsidRPr="00A4612D" w:rsidRDefault="00A4612D" w:rsidP="00E61915">
      <w:pPr>
        <w:numPr>
          <w:ilvl w:val="2"/>
          <w:numId w:val="5"/>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Guid</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to get</w:t>
      </w:r>
    </w:p>
    <w:p w:rsidR="00A4612D" w:rsidRPr="00A4612D" w:rsidRDefault="00A4612D" w:rsidP="00E61915">
      <w:pPr>
        <w:numPr>
          <w:ilvl w:val="2"/>
          <w:numId w:val="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Count: Client's change counter for the </w:t>
      </w:r>
      <w:proofErr w:type="spellStart"/>
      <w:r w:rsidRPr="00A4612D">
        <w:rPr>
          <w:rFonts w:eastAsia="Times New Roman" w:cs="Times New Roman"/>
          <w:color w:val="484848"/>
          <w:sz w:val="24"/>
          <w:szCs w:val="24"/>
        </w:rPr>
        <w:t>doq</w:t>
      </w:r>
      <w:proofErr w:type="spellEnd"/>
    </w:p>
    <w:p w:rsidR="00A4612D" w:rsidRPr="00A4612D" w:rsidRDefault="00A4612D" w:rsidP="00E61915">
      <w:pPr>
        <w:numPr>
          <w:ilvl w:val="1"/>
          <w:numId w:val="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5"/>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If 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is found, body contains 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serialized to XML</w:t>
      </w:r>
    </w:p>
    <w:p w:rsidR="00A4612D" w:rsidRPr="00A4612D" w:rsidRDefault="00A4612D" w:rsidP="00E61915">
      <w:pPr>
        <w:numPr>
          <w:ilvl w:val="2"/>
          <w:numId w:val="5"/>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If the provided change counter matches the server's change counter</w:t>
      </w:r>
    </w:p>
    <w:p w:rsidR="00A4612D" w:rsidRPr="00A4612D" w:rsidRDefault="00A4612D" w:rsidP="00E61915">
      <w:pPr>
        <w:numPr>
          <w:ilvl w:val="2"/>
          <w:numId w:val="5"/>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If 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is not found</w:t>
      </w:r>
    </w:p>
    <w:p w:rsidR="00A4612D" w:rsidRPr="00A4612D" w:rsidRDefault="00A4612D" w:rsidP="00E61915">
      <w:pPr>
        <w:numPr>
          <w:ilvl w:val="1"/>
          <w:numId w:val="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Might not need to be used</w:t>
      </w:r>
    </w:p>
    <w:p w:rsidR="00A4612D" w:rsidRPr="00A4612D" w:rsidRDefault="00A4612D" w:rsidP="00E61915">
      <w:pPr>
        <w:numPr>
          <w:ilvl w:val="0"/>
          <w:numId w:val="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ALL_ARTWORKS</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HandleGetFolder</w:t>
      </w:r>
      <w:proofErr w:type="spellEnd"/>
    </w:p>
    <w:p w:rsidR="00A4612D" w:rsidRPr="00A4612D" w:rsidRDefault="00A4612D" w:rsidP="00E61915">
      <w:pPr>
        <w:numPr>
          <w:ilvl w:val="1"/>
          <w:numId w:val="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/?Type=Artworks</w:t>
      </w:r>
    </w:p>
    <w:p w:rsidR="00A4612D" w:rsidRPr="00A4612D" w:rsidRDefault="00A4612D" w:rsidP="00E61915">
      <w:pPr>
        <w:numPr>
          <w:ilvl w:val="2"/>
          <w:numId w:val="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 for artworks</w:t>
      </w:r>
    </w:p>
    <w:p w:rsidR="00A4612D" w:rsidRPr="00A4612D" w:rsidRDefault="00A4612D" w:rsidP="00E61915">
      <w:pPr>
        <w:numPr>
          <w:ilvl w:val="1"/>
          <w:numId w:val="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If the change counter does not match the server's change counter, body contains the folder serialized to XML</w:t>
      </w:r>
    </w:p>
    <w:p w:rsidR="00A4612D" w:rsidRPr="00A4612D" w:rsidRDefault="00A4612D" w:rsidP="00E61915">
      <w:pPr>
        <w:numPr>
          <w:ilvl w:val="2"/>
          <w:numId w:val="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0"/>
          <w:numId w:val="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ALL_TOURS</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HandleGetFolder</w:t>
      </w:r>
      <w:proofErr w:type="spellEnd"/>
    </w:p>
    <w:p w:rsidR="00A4612D" w:rsidRPr="00A4612D" w:rsidRDefault="00A4612D" w:rsidP="00E61915">
      <w:pPr>
        <w:numPr>
          <w:ilvl w:val="1"/>
          <w:numId w:val="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/?Type=Tours</w:t>
      </w:r>
    </w:p>
    <w:p w:rsidR="00A4612D" w:rsidRPr="00A4612D" w:rsidRDefault="00A4612D" w:rsidP="00E61915">
      <w:pPr>
        <w:numPr>
          <w:ilvl w:val="2"/>
          <w:numId w:val="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 for tours</w:t>
      </w:r>
    </w:p>
    <w:p w:rsidR="00A4612D" w:rsidRPr="00A4612D" w:rsidRDefault="00A4612D" w:rsidP="00E61915">
      <w:pPr>
        <w:numPr>
          <w:ilvl w:val="1"/>
          <w:numId w:val="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ALL_ARTWORKS</w:t>
      </w:r>
    </w:p>
    <w:p w:rsidR="00A4612D" w:rsidRPr="00A4612D" w:rsidRDefault="00A4612D" w:rsidP="00E61915">
      <w:pPr>
        <w:numPr>
          <w:ilvl w:val="2"/>
          <w:numId w:val="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0"/>
          <w:numId w:val="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lastRenderedPageBreak/>
        <w:t>ALL_EXHIBITIONS</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HandleGetFolder</w:t>
      </w:r>
      <w:proofErr w:type="spellEnd"/>
    </w:p>
    <w:p w:rsidR="00A4612D" w:rsidRPr="00A4612D" w:rsidRDefault="00A4612D" w:rsidP="00E61915">
      <w:pPr>
        <w:numPr>
          <w:ilvl w:val="1"/>
          <w:numId w:val="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/?Type=Exhibitions</w:t>
      </w:r>
    </w:p>
    <w:p w:rsidR="00A4612D" w:rsidRPr="00A4612D" w:rsidRDefault="00A4612D" w:rsidP="00E61915">
      <w:pPr>
        <w:numPr>
          <w:ilvl w:val="2"/>
          <w:numId w:val="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 for exhibitions</w:t>
      </w:r>
    </w:p>
    <w:p w:rsidR="00A4612D" w:rsidRPr="00A4612D" w:rsidRDefault="00A4612D" w:rsidP="00E61915">
      <w:pPr>
        <w:numPr>
          <w:ilvl w:val="1"/>
          <w:numId w:val="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ALL_ARTWORKS</w:t>
      </w:r>
    </w:p>
    <w:p w:rsidR="00A4612D" w:rsidRPr="00A4612D" w:rsidRDefault="00A4612D" w:rsidP="00E61915">
      <w:pPr>
        <w:numPr>
          <w:ilvl w:val="2"/>
          <w:numId w:val="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0"/>
          <w:numId w:val="9"/>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ALL_ASSOCIATED_MEDIA</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HandleGetFolder</w:t>
      </w:r>
      <w:proofErr w:type="spellEnd"/>
    </w:p>
    <w:p w:rsidR="00A4612D" w:rsidRPr="00A4612D" w:rsidRDefault="00A4612D" w:rsidP="00E61915">
      <w:pPr>
        <w:numPr>
          <w:ilvl w:val="1"/>
          <w:numId w:val="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AllAssociatedMedia</w:t>
      </w:r>
      <w:proofErr w:type="spellEnd"/>
    </w:p>
    <w:p w:rsidR="00A4612D" w:rsidRPr="00A4612D" w:rsidRDefault="00A4612D" w:rsidP="00E61915">
      <w:pPr>
        <w:numPr>
          <w:ilvl w:val="2"/>
          <w:numId w:val="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 for associated media</w:t>
      </w:r>
    </w:p>
    <w:p w:rsidR="00A4612D" w:rsidRPr="00A4612D" w:rsidRDefault="00A4612D" w:rsidP="00E61915">
      <w:pPr>
        <w:numPr>
          <w:ilvl w:val="1"/>
          <w:numId w:val="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9"/>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ALL_ARTWORKS</w:t>
      </w:r>
    </w:p>
    <w:p w:rsidR="00A4612D" w:rsidRPr="00A4612D" w:rsidRDefault="00A4612D" w:rsidP="00E61915">
      <w:pPr>
        <w:numPr>
          <w:ilvl w:val="2"/>
          <w:numId w:val="9"/>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0"/>
          <w:numId w:val="1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ALL_FEEDBACK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HandleGetFolder</w:t>
      </w:r>
      <w:proofErr w:type="spellEnd"/>
    </w:p>
    <w:p w:rsidR="00A4612D" w:rsidRPr="00A4612D" w:rsidRDefault="00A4612D" w:rsidP="00E61915">
      <w:pPr>
        <w:numPr>
          <w:ilvl w:val="1"/>
          <w:numId w:val="1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/?Type=Feedback</w:t>
      </w:r>
    </w:p>
    <w:p w:rsidR="00A4612D" w:rsidRPr="00A4612D" w:rsidRDefault="00A4612D" w:rsidP="00E61915">
      <w:pPr>
        <w:numPr>
          <w:ilvl w:val="2"/>
          <w:numId w:val="1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 for feedback</w:t>
      </w:r>
    </w:p>
    <w:p w:rsidR="00A4612D" w:rsidRPr="00A4612D" w:rsidRDefault="00A4612D" w:rsidP="00E61915">
      <w:pPr>
        <w:numPr>
          <w:ilvl w:val="1"/>
          <w:numId w:val="1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ALL_ARTWORKS</w:t>
      </w:r>
    </w:p>
    <w:p w:rsidR="00A4612D" w:rsidRPr="00A4612D" w:rsidRDefault="00A4612D" w:rsidP="00E61915">
      <w:pPr>
        <w:numPr>
          <w:ilvl w:val="2"/>
          <w:numId w:val="1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0"/>
          <w:numId w:val="1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GET_SALT</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HandleGetSalt</w:t>
      </w:r>
      <w:proofErr w:type="spellEnd"/>
    </w:p>
    <w:p w:rsidR="00A4612D" w:rsidRPr="00A4612D" w:rsidRDefault="00A4612D" w:rsidP="00E61915">
      <w:pPr>
        <w:numPr>
          <w:ilvl w:val="1"/>
          <w:numId w:val="1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/?Type=Salt</w:t>
      </w:r>
    </w:p>
    <w:p w:rsidR="00A4612D" w:rsidRPr="00A4612D" w:rsidRDefault="00A4612D" w:rsidP="00E61915">
      <w:pPr>
        <w:numPr>
          <w:ilvl w:val="1"/>
          <w:numId w:val="1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Always</w:t>
      </w:r>
    </w:p>
    <w:p w:rsidR="00A4612D" w:rsidRPr="00A4612D" w:rsidRDefault="00A4612D" w:rsidP="00E61915">
      <w:pPr>
        <w:numPr>
          <w:ilvl w:val="1"/>
          <w:numId w:val="1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Returns the salt for the password which is basically publicly available if someone figures out this request, but that shouldn't really matter, the point is that a pre-computed rainbow table doesn't exist for our salt provided </w:t>
      </w:r>
      <w:proofErr w:type="spellStart"/>
      <w:proofErr w:type="gramStart"/>
      <w:r w:rsidRPr="00A4612D">
        <w:rPr>
          <w:rFonts w:eastAsia="Times New Roman" w:cs="Times New Roman"/>
          <w:color w:val="484848"/>
          <w:sz w:val="24"/>
          <w:szCs w:val="24"/>
        </w:rPr>
        <w:t>its</w:t>
      </w:r>
      <w:proofErr w:type="spellEnd"/>
      <w:proofErr w:type="gramEnd"/>
      <w:r w:rsidRPr="00A4612D">
        <w:rPr>
          <w:rFonts w:eastAsia="Times New Roman" w:cs="Times New Roman"/>
          <w:color w:val="484848"/>
          <w:sz w:val="24"/>
          <w:szCs w:val="24"/>
        </w:rPr>
        <w:t xml:space="preserve"> a big enough salt (it is). Additionally, our hashing technique makes rainbow table construction take much longer.</w:t>
      </w:r>
    </w:p>
    <w:p w:rsidR="00A4612D" w:rsidRPr="00A4612D" w:rsidRDefault="00A4612D" w:rsidP="00E61915">
      <w:pPr>
        <w:numPr>
          <w:ilvl w:val="0"/>
          <w:numId w:val="1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AUTH</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HandleAuth</w:t>
      </w:r>
      <w:proofErr w:type="spellEnd"/>
    </w:p>
    <w:p w:rsidR="00A4612D" w:rsidRPr="00A4612D" w:rsidRDefault="00A4612D" w:rsidP="00E61915">
      <w:pPr>
        <w:numPr>
          <w:ilvl w:val="1"/>
          <w:numId w:val="1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/?Type=Auth&amp;Hash=d1e35505fed93e6d52f069ab87c9b764bd864a69cf286bd0167a9e591eab941a</w:t>
      </w:r>
    </w:p>
    <w:p w:rsidR="00A4612D" w:rsidRPr="00A4612D" w:rsidRDefault="00A4612D" w:rsidP="00E61915">
      <w:pPr>
        <w:numPr>
          <w:ilvl w:val="2"/>
          <w:numId w:val="1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Hash</w:t>
      </w:r>
      <w:r w:rsidRPr="00A4612D">
        <w:rPr>
          <w:rFonts w:eastAsia="Times New Roman" w:cs="Times New Roman"/>
          <w:color w:val="484848"/>
          <w:sz w:val="24"/>
          <w:szCs w:val="24"/>
        </w:rPr>
        <w:t>: Hash of the password after 1023 rounds of SHA256</w:t>
      </w:r>
    </w:p>
    <w:p w:rsidR="00A4612D" w:rsidRPr="00A4612D" w:rsidRDefault="00A4612D" w:rsidP="00E61915">
      <w:pPr>
        <w:numPr>
          <w:ilvl w:val="1"/>
          <w:numId w:val="1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If the password is valid, body contains a new token</w:t>
      </w:r>
    </w:p>
    <w:p w:rsidR="00A4612D" w:rsidRPr="00A4612D" w:rsidRDefault="00A4612D" w:rsidP="00E61915">
      <w:pPr>
        <w:numPr>
          <w:ilvl w:val="2"/>
          <w:numId w:val="1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401 Not Authorized</w:t>
      </w:r>
      <w:r w:rsidRPr="00E61915">
        <w:rPr>
          <w:rFonts w:eastAsia="Times New Roman" w:cs="Times New Roman"/>
          <w:color w:val="484848"/>
          <w:sz w:val="24"/>
          <w:szCs w:val="24"/>
        </w:rPr>
        <w:t> </w:t>
      </w:r>
      <w:r w:rsidRPr="00A4612D">
        <w:rPr>
          <w:rFonts w:eastAsia="Times New Roman" w:cs="Times New Roman"/>
          <w:color w:val="484848"/>
          <w:sz w:val="24"/>
          <w:szCs w:val="24"/>
        </w:rPr>
        <w:t>If the password is not valid</w:t>
      </w:r>
    </w:p>
    <w:p w:rsidR="00A4612D" w:rsidRPr="00A4612D" w:rsidRDefault="00A4612D" w:rsidP="00E61915">
      <w:pPr>
        <w:numPr>
          <w:ilvl w:val="0"/>
          <w:numId w:val="1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MAIN</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HandleGetDoq</w:t>
      </w:r>
      <w:proofErr w:type="spellEnd"/>
    </w:p>
    <w:p w:rsidR="00A4612D" w:rsidRPr="00A4612D" w:rsidRDefault="00A4612D" w:rsidP="00E61915">
      <w:pPr>
        <w:numPr>
          <w:ilvl w:val="1"/>
          <w:numId w:val="13"/>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/?Type=Main</w:t>
      </w:r>
    </w:p>
    <w:p w:rsidR="00A4612D" w:rsidRPr="00A4612D" w:rsidRDefault="00A4612D" w:rsidP="00E61915">
      <w:pPr>
        <w:numPr>
          <w:ilvl w:val="2"/>
          <w:numId w:val="13"/>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 for main</w:t>
      </w:r>
    </w:p>
    <w:p w:rsidR="00A4612D" w:rsidRPr="00A4612D" w:rsidRDefault="00A4612D" w:rsidP="00E61915">
      <w:pPr>
        <w:numPr>
          <w:ilvl w:val="1"/>
          <w:numId w:val="13"/>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2"/>
          <w:numId w:val="1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lastRenderedPageBreak/>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0"/>
          <w:numId w:val="14"/>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ASSOCIATED_MEDIA</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HandleGetAssociatedMedia</w:t>
      </w:r>
      <w:proofErr w:type="spellEnd"/>
    </w:p>
    <w:p w:rsidR="00A4612D" w:rsidRPr="00A4612D" w:rsidRDefault="00A4612D" w:rsidP="00E61915">
      <w:pPr>
        <w:numPr>
          <w:ilvl w:val="1"/>
          <w:numId w:val="14"/>
        </w:numPr>
        <w:spacing w:before="100" w:beforeAutospacing="1" w:after="100" w:afterAutospacing="1"/>
        <w:rPr>
          <w:rFonts w:eastAsia="Times New Roman" w:cs="Times New Roman"/>
          <w:color w:val="484848"/>
          <w:sz w:val="24"/>
          <w:szCs w:val="24"/>
        </w:rPr>
      </w:pPr>
      <w:proofErr w:type="gramStart"/>
      <w:r w:rsidRPr="00A4612D">
        <w:rPr>
          <w:rFonts w:eastAsia="Times New Roman" w:cs="Times New Roman"/>
          <w:color w:val="484848"/>
          <w:sz w:val="24"/>
          <w:szCs w:val="24"/>
        </w:rPr>
        <w:t>/?Type</w:t>
      </w:r>
      <w:proofErr w:type="gramEnd"/>
      <w:r w:rsidRPr="00A4612D">
        <w:rPr>
          <w:rFonts w:eastAsia="Times New Roman" w:cs="Times New Roman"/>
          <w:color w:val="484848"/>
          <w:sz w:val="24"/>
          <w:szCs w:val="24"/>
        </w:rPr>
        <w:t>=</w:t>
      </w:r>
      <w:proofErr w:type="spellStart"/>
      <w:r w:rsidRPr="00A4612D">
        <w:rPr>
          <w:rFonts w:eastAsia="Times New Roman" w:cs="Times New Roman"/>
          <w:color w:val="484848"/>
          <w:sz w:val="24"/>
          <w:szCs w:val="24"/>
        </w:rPr>
        <w:t>AssociatedMedia&amp;Guid</w:t>
      </w:r>
      <w:proofErr w:type="spellEnd"/>
      <w:r w:rsidRPr="00A4612D">
        <w:rPr>
          <w:rFonts w:eastAsia="Times New Roman" w:cs="Times New Roman"/>
          <w:color w:val="484848"/>
          <w:sz w:val="24"/>
          <w:szCs w:val="24"/>
        </w:rPr>
        <w:t>=3909034FA83AC-23...</w:t>
      </w:r>
    </w:p>
    <w:p w:rsidR="00A4612D" w:rsidRPr="00A4612D" w:rsidRDefault="00A4612D" w:rsidP="00E61915">
      <w:pPr>
        <w:numPr>
          <w:ilvl w:val="2"/>
          <w:numId w:val="14"/>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Guid</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to get associated media for</w:t>
      </w:r>
    </w:p>
    <w:p w:rsidR="00A4612D" w:rsidRPr="00A4612D" w:rsidRDefault="00A4612D" w:rsidP="00E61915">
      <w:pPr>
        <w:numPr>
          <w:ilvl w:val="2"/>
          <w:numId w:val="1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 for main</w:t>
      </w:r>
    </w:p>
    <w:p w:rsidR="00A4612D" w:rsidRPr="00A4612D" w:rsidRDefault="00A4612D" w:rsidP="00E61915">
      <w:pPr>
        <w:numPr>
          <w:ilvl w:val="1"/>
          <w:numId w:val="1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4"/>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2"/>
          <w:numId w:val="14"/>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0"/>
          <w:numId w:val="15"/>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CHECK_VERSION</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HandleGetVersion</w:t>
      </w:r>
      <w:proofErr w:type="spellEnd"/>
    </w:p>
    <w:p w:rsidR="00A4612D" w:rsidRPr="00A4612D" w:rsidRDefault="00A4612D" w:rsidP="00E61915">
      <w:pPr>
        <w:numPr>
          <w:ilvl w:val="1"/>
          <w:numId w:val="1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CheckVersion</w:t>
      </w:r>
      <w:proofErr w:type="spellEnd"/>
    </w:p>
    <w:p w:rsidR="00A4612D" w:rsidRPr="00A4612D" w:rsidRDefault="00A4612D" w:rsidP="00E61915">
      <w:pPr>
        <w:numPr>
          <w:ilvl w:val="1"/>
          <w:numId w:val="1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5"/>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Returns the server version as the status text and the main </w:t>
      </w:r>
      <w:proofErr w:type="spellStart"/>
      <w:r w:rsidRPr="00A4612D">
        <w:rPr>
          <w:rFonts w:eastAsia="Times New Roman" w:cs="Times New Roman"/>
          <w:color w:val="484848"/>
          <w:sz w:val="24"/>
          <w:szCs w:val="24"/>
        </w:rPr>
        <w:t>doq's</w:t>
      </w:r>
      <w:proofErr w:type="spellEnd"/>
      <w:r w:rsidRPr="00A4612D">
        <w:rPr>
          <w:rFonts w:eastAsia="Times New Roman" w:cs="Times New Roman"/>
          <w:color w:val="484848"/>
          <w:sz w:val="24"/>
          <w:szCs w:val="24"/>
        </w:rPr>
        <w:t xml:space="preserve"> identifier in the response body</w:t>
      </w:r>
    </w:p>
    <w:p w:rsidR="00A4612D" w:rsidRPr="00A4612D" w:rsidRDefault="00A4612D" w:rsidP="00E61915">
      <w:pPr>
        <w:numPr>
          <w:ilvl w:val="0"/>
          <w:numId w:val="1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LINQ_DATA</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HandleGetLinq</w:t>
      </w:r>
      <w:proofErr w:type="spellEnd"/>
    </w:p>
    <w:p w:rsidR="00A4612D" w:rsidRPr="00A4612D" w:rsidRDefault="00A4612D" w:rsidP="00E61915">
      <w:pPr>
        <w:numPr>
          <w:ilvl w:val="1"/>
          <w:numId w:val="1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/?Type=Linq&amp;Guid1=89389393...&amp;Guid2=38993893...</w:t>
      </w:r>
    </w:p>
    <w:p w:rsidR="00A4612D" w:rsidRPr="00A4612D" w:rsidRDefault="00A4612D" w:rsidP="00E61915">
      <w:pPr>
        <w:numPr>
          <w:ilvl w:val="2"/>
          <w:numId w:val="1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Guid1</w:t>
      </w:r>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one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in the </w:t>
      </w:r>
      <w:proofErr w:type="spellStart"/>
      <w:r w:rsidRPr="00A4612D">
        <w:rPr>
          <w:rFonts w:eastAsia="Times New Roman" w:cs="Times New Roman"/>
          <w:color w:val="484848"/>
          <w:sz w:val="24"/>
          <w:szCs w:val="24"/>
        </w:rPr>
        <w:t>linq</w:t>
      </w:r>
      <w:proofErr w:type="spellEnd"/>
    </w:p>
    <w:p w:rsidR="00A4612D" w:rsidRPr="00A4612D" w:rsidRDefault="00A4612D" w:rsidP="00E61915">
      <w:pPr>
        <w:numPr>
          <w:ilvl w:val="2"/>
          <w:numId w:val="1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Guid2</w:t>
      </w:r>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other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in the </w:t>
      </w:r>
      <w:proofErr w:type="spellStart"/>
      <w:r w:rsidRPr="00A4612D">
        <w:rPr>
          <w:rFonts w:eastAsia="Times New Roman" w:cs="Times New Roman"/>
          <w:color w:val="484848"/>
          <w:sz w:val="24"/>
          <w:szCs w:val="24"/>
        </w:rPr>
        <w:t>linq</w:t>
      </w:r>
      <w:proofErr w:type="spellEnd"/>
    </w:p>
    <w:p w:rsidR="00A4612D" w:rsidRPr="00A4612D" w:rsidRDefault="00A4612D" w:rsidP="00E61915">
      <w:pPr>
        <w:numPr>
          <w:ilvl w:val="2"/>
          <w:numId w:val="1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 for main</w:t>
      </w:r>
    </w:p>
    <w:p w:rsidR="00A4612D" w:rsidRPr="00A4612D" w:rsidRDefault="00A4612D" w:rsidP="00E61915">
      <w:pPr>
        <w:numPr>
          <w:ilvl w:val="1"/>
          <w:numId w:val="1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2"/>
          <w:numId w:val="1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2"/>
          <w:numId w:val="1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If 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is not found</w:t>
      </w:r>
    </w:p>
    <w:p w:rsidR="00A4612D" w:rsidRPr="00A4612D" w:rsidRDefault="00A4612D" w:rsidP="00E61915">
      <w:pPr>
        <w:numPr>
          <w:ilvl w:val="0"/>
          <w:numId w:val="1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ARTWORKS_IN_EXHIBITION</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HandleArtworksInExhibition</w:t>
      </w:r>
      <w:proofErr w:type="spellEnd"/>
    </w:p>
    <w:p w:rsidR="00A4612D" w:rsidRPr="00A4612D" w:rsidRDefault="00A4612D" w:rsidP="00E61915">
      <w:pPr>
        <w:numPr>
          <w:ilvl w:val="1"/>
          <w:numId w:val="17"/>
        </w:numPr>
        <w:spacing w:before="100" w:beforeAutospacing="1" w:after="100" w:afterAutospacing="1"/>
        <w:rPr>
          <w:rFonts w:eastAsia="Times New Roman" w:cs="Times New Roman"/>
          <w:color w:val="484848"/>
          <w:sz w:val="24"/>
          <w:szCs w:val="24"/>
        </w:rPr>
      </w:pPr>
      <w:proofErr w:type="gramStart"/>
      <w:r w:rsidRPr="00A4612D">
        <w:rPr>
          <w:rFonts w:eastAsia="Times New Roman" w:cs="Times New Roman"/>
          <w:color w:val="484848"/>
          <w:sz w:val="24"/>
          <w:szCs w:val="24"/>
        </w:rPr>
        <w:t>/?Type</w:t>
      </w:r>
      <w:proofErr w:type="gramEnd"/>
      <w:r w:rsidRPr="00A4612D">
        <w:rPr>
          <w:rFonts w:eastAsia="Times New Roman" w:cs="Times New Roman"/>
          <w:color w:val="484848"/>
          <w:sz w:val="24"/>
          <w:szCs w:val="24"/>
        </w:rPr>
        <w:t>=</w:t>
      </w:r>
      <w:proofErr w:type="spellStart"/>
      <w:r w:rsidRPr="00A4612D">
        <w:rPr>
          <w:rFonts w:eastAsia="Times New Roman" w:cs="Times New Roman"/>
          <w:color w:val="484848"/>
          <w:sz w:val="24"/>
          <w:szCs w:val="24"/>
        </w:rPr>
        <w:t>ArtworksIn&amp;Guid</w:t>
      </w:r>
      <w:proofErr w:type="spellEnd"/>
      <w:r w:rsidRPr="00A4612D">
        <w:rPr>
          <w:rFonts w:eastAsia="Times New Roman" w:cs="Times New Roman"/>
          <w:color w:val="484848"/>
          <w:sz w:val="24"/>
          <w:szCs w:val="24"/>
        </w:rPr>
        <w:t>=839848934...</w:t>
      </w:r>
    </w:p>
    <w:p w:rsidR="00A4612D" w:rsidRPr="00A4612D" w:rsidRDefault="00A4612D" w:rsidP="00E61915">
      <w:pPr>
        <w:numPr>
          <w:ilvl w:val="2"/>
          <w:numId w:val="17"/>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Guid</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exhibition to get artworks for</w:t>
      </w:r>
    </w:p>
    <w:p w:rsidR="00A4612D" w:rsidRPr="00A4612D" w:rsidRDefault="00A4612D" w:rsidP="00E61915">
      <w:pPr>
        <w:numPr>
          <w:ilvl w:val="2"/>
          <w:numId w:val="1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 for artworks in the exhibition</w:t>
      </w:r>
    </w:p>
    <w:p w:rsidR="00A4612D" w:rsidRPr="00A4612D" w:rsidRDefault="00A4612D" w:rsidP="00E61915">
      <w:pPr>
        <w:numPr>
          <w:ilvl w:val="1"/>
          <w:numId w:val="1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2"/>
          <w:numId w:val="1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304 Not Modified</w:t>
      </w:r>
      <w:r w:rsidRPr="00E61915">
        <w:rPr>
          <w:rFonts w:eastAsia="Times New Roman" w:cs="Times New Roman"/>
          <w:color w:val="484848"/>
          <w:sz w:val="24"/>
          <w:szCs w:val="24"/>
        </w:rPr>
        <w:t> </w:t>
      </w:r>
      <w:r w:rsidRPr="00A4612D">
        <w:rPr>
          <w:rFonts w:eastAsia="Times New Roman" w:cs="Times New Roman"/>
          <w:color w:val="484848"/>
          <w:sz w:val="24"/>
          <w:szCs w:val="24"/>
        </w:rPr>
        <w:t>See DOQ_TYPE</w:t>
      </w:r>
    </w:p>
    <w:p w:rsidR="00A4612D" w:rsidRPr="00A4612D" w:rsidRDefault="00A4612D" w:rsidP="00E61915">
      <w:pPr>
        <w:numPr>
          <w:ilvl w:val="2"/>
          <w:numId w:val="1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If the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is not found or not an exhibition</w:t>
      </w:r>
    </w:p>
    <w:p w:rsidR="00A4612D" w:rsidRPr="00A4612D" w:rsidRDefault="00A4612D" w:rsidP="00E61915">
      <w:pPr>
        <w:spacing w:after="150"/>
        <w:outlineLvl w:val="0"/>
        <w:rPr>
          <w:rFonts w:eastAsia="Times New Roman" w:cs="Times New Roman"/>
          <w:b/>
          <w:bCs/>
          <w:color w:val="555555"/>
          <w:kern w:val="36"/>
          <w:sz w:val="24"/>
          <w:szCs w:val="24"/>
        </w:rPr>
      </w:pPr>
      <w:bookmarkStart w:id="4" w:name="DELETE-HandleDeleteRequest"/>
      <w:bookmarkEnd w:id="4"/>
      <w:r w:rsidRPr="00E61915">
        <w:rPr>
          <w:rFonts w:eastAsia="Times New Roman" w:cs="Times New Roman"/>
          <w:b/>
          <w:bCs/>
          <w:color w:val="555555"/>
          <w:kern w:val="36"/>
          <w:sz w:val="24"/>
          <w:szCs w:val="24"/>
        </w:rPr>
        <w:t>D</w:t>
      </w:r>
      <w:ins w:id="5" w:author="Unknown">
        <w:r w:rsidRPr="00E61915">
          <w:rPr>
            <w:rFonts w:eastAsia="Times New Roman" w:cs="Times New Roman"/>
            <w:b/>
            <w:bCs/>
            <w:color w:val="555555"/>
            <w:kern w:val="36"/>
            <w:sz w:val="24"/>
            <w:szCs w:val="24"/>
          </w:rPr>
          <w:t>ELETE</w:t>
        </w:r>
      </w:ins>
      <w:r w:rsidRPr="00E61915">
        <w:rPr>
          <w:rFonts w:eastAsia="Times New Roman" w:cs="Times New Roman"/>
          <w:b/>
          <w:bCs/>
          <w:color w:val="555555"/>
          <w:kern w:val="36"/>
          <w:sz w:val="24"/>
          <w:szCs w:val="24"/>
        </w:rPr>
        <w:t> </w:t>
      </w:r>
      <w:r w:rsidRPr="00A4612D">
        <w:rPr>
          <w:rFonts w:eastAsia="Times New Roman" w:cs="Times New Roman"/>
          <w:b/>
          <w:bCs/>
          <w:color w:val="555555"/>
          <w:kern w:val="36"/>
          <w:sz w:val="24"/>
          <w:szCs w:val="24"/>
        </w:rPr>
        <w:t xml:space="preserve">-&gt; </w:t>
      </w:r>
      <w:proofErr w:type="spellStart"/>
      <w:r w:rsidRPr="00A4612D">
        <w:rPr>
          <w:rFonts w:eastAsia="Times New Roman" w:cs="Times New Roman"/>
          <w:b/>
          <w:bCs/>
          <w:color w:val="555555"/>
          <w:kern w:val="36"/>
          <w:sz w:val="24"/>
          <w:szCs w:val="24"/>
        </w:rPr>
        <w:t>HandleDeleteRequest</w:t>
      </w:r>
      <w:proofErr w:type="spellEnd"/>
    </w:p>
    <w:p w:rsidR="00A4612D" w:rsidRPr="00A4612D" w:rsidRDefault="00A4612D" w:rsidP="00E61915">
      <w:pPr>
        <w:numPr>
          <w:ilvl w:val="0"/>
          <w:numId w:val="1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D</w:t>
      </w:r>
      <w:ins w:id="6" w:author="Unknown">
        <w:r w:rsidRPr="00E61915">
          <w:rPr>
            <w:rFonts w:eastAsia="Times New Roman" w:cs="Times New Roman"/>
            <w:b/>
            <w:bCs/>
            <w:color w:val="484848"/>
            <w:sz w:val="24"/>
            <w:szCs w:val="24"/>
          </w:rPr>
          <w:t>OQ_TYPE</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HandleDeleteDoq</w:t>
      </w:r>
      <w:proofErr w:type="spellEnd"/>
    </w:p>
    <w:p w:rsidR="00A4612D" w:rsidRPr="00A4612D" w:rsidRDefault="00A4612D" w:rsidP="00E61915">
      <w:pPr>
        <w:numPr>
          <w:ilvl w:val="1"/>
          <w:numId w:val="1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Doq&amp;Guid</w:t>
      </w:r>
      <w:proofErr w:type="spellEnd"/>
      <w:r w:rsidRPr="00A4612D">
        <w:rPr>
          <w:rFonts w:eastAsia="Times New Roman" w:cs="Times New Roman"/>
          <w:color w:val="484848"/>
          <w:sz w:val="24"/>
          <w:szCs w:val="24"/>
        </w:rPr>
        <w:t>=3909034FA83AC-23...&amp;Force=true</w:t>
      </w:r>
    </w:p>
    <w:p w:rsidR="00A4612D" w:rsidRPr="00A4612D" w:rsidRDefault="00A4612D" w:rsidP="00E61915">
      <w:pPr>
        <w:numPr>
          <w:ilvl w:val="2"/>
          <w:numId w:val="18"/>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Guid</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to delete</w:t>
      </w:r>
    </w:p>
    <w:p w:rsidR="00A4612D" w:rsidRPr="00A4612D" w:rsidRDefault="00A4612D" w:rsidP="00E61915">
      <w:pPr>
        <w:numPr>
          <w:ilvl w:val="2"/>
          <w:numId w:val="1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Count: Client's change counter for the </w:t>
      </w:r>
      <w:proofErr w:type="spellStart"/>
      <w:r w:rsidRPr="00A4612D">
        <w:rPr>
          <w:rFonts w:eastAsia="Times New Roman" w:cs="Times New Roman"/>
          <w:color w:val="484848"/>
          <w:sz w:val="24"/>
          <w:szCs w:val="24"/>
        </w:rPr>
        <w:t>doq</w:t>
      </w:r>
      <w:proofErr w:type="spellEnd"/>
    </w:p>
    <w:p w:rsidR="00A4612D" w:rsidRPr="00A4612D" w:rsidRDefault="00A4612D" w:rsidP="00E61915">
      <w:pPr>
        <w:numPr>
          <w:ilvl w:val="2"/>
          <w:numId w:val="1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Force: </w:t>
      </w:r>
      <w:proofErr w:type="spellStart"/>
      <w:r w:rsidRPr="00A4612D">
        <w:rPr>
          <w:rFonts w:eastAsia="Times New Roman" w:cs="Times New Roman"/>
          <w:color w:val="484848"/>
          <w:sz w:val="24"/>
          <w:szCs w:val="24"/>
        </w:rPr>
        <w:t>boolean</w:t>
      </w:r>
      <w:proofErr w:type="spellEnd"/>
      <w:r w:rsidRPr="00A4612D">
        <w:rPr>
          <w:rFonts w:eastAsia="Times New Roman" w:cs="Times New Roman"/>
          <w:color w:val="484848"/>
          <w:sz w:val="24"/>
          <w:szCs w:val="24"/>
        </w:rPr>
        <w:t>, whether or not to always delete</w:t>
      </w:r>
    </w:p>
    <w:p w:rsidR="00A4612D" w:rsidRPr="00A4612D" w:rsidRDefault="00A4612D" w:rsidP="00E61915">
      <w:pPr>
        <w:numPr>
          <w:ilvl w:val="1"/>
          <w:numId w:val="1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has been deleted</w:t>
      </w:r>
    </w:p>
    <w:p w:rsidR="00A4612D" w:rsidRPr="00A4612D" w:rsidRDefault="00A4612D" w:rsidP="00E61915">
      <w:pPr>
        <w:numPr>
          <w:ilvl w:val="2"/>
          <w:numId w:val="1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lastRenderedPageBreak/>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was not found</w:t>
      </w:r>
    </w:p>
    <w:p w:rsidR="00A4612D" w:rsidRPr="00A4612D" w:rsidRDefault="00A4612D" w:rsidP="00E61915">
      <w:pPr>
        <w:numPr>
          <w:ilvl w:val="2"/>
          <w:numId w:val="1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409 Conflict</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was not deleted because the change counter did not match the server's change counter</w:t>
      </w:r>
    </w:p>
    <w:p w:rsidR="00A4612D" w:rsidRPr="00A4612D" w:rsidRDefault="00A4612D" w:rsidP="00E61915">
      <w:pPr>
        <w:numPr>
          <w:ilvl w:val="1"/>
          <w:numId w:val="1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The provided change counter must match the server's change counter unless force is true, in which case 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will always be deleted. The idea is to prevent someone from deleted a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if someone else made a change to it between refreshes.</w:t>
      </w:r>
    </w:p>
    <w:p w:rsidR="00A4612D" w:rsidRPr="00A4612D" w:rsidRDefault="00A4612D" w:rsidP="00E61915">
      <w:pPr>
        <w:numPr>
          <w:ilvl w:val="0"/>
          <w:numId w:val="19"/>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L</w:t>
      </w:r>
      <w:ins w:id="7" w:author="Unknown">
        <w:r w:rsidRPr="00E61915">
          <w:rPr>
            <w:rFonts w:eastAsia="Times New Roman" w:cs="Times New Roman"/>
            <w:b/>
            <w:bCs/>
            <w:color w:val="484848"/>
            <w:sz w:val="24"/>
            <w:szCs w:val="24"/>
          </w:rPr>
          <w:t>INQ_TYPE</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HandleDeleteLinq</w:t>
      </w:r>
      <w:proofErr w:type="spellEnd"/>
    </w:p>
    <w:p w:rsidR="00A4612D" w:rsidRPr="00A4612D" w:rsidRDefault="00A4612D" w:rsidP="00E61915">
      <w:pPr>
        <w:numPr>
          <w:ilvl w:val="1"/>
          <w:numId w:val="19"/>
        </w:numPr>
        <w:spacing w:before="100" w:beforeAutospacing="1" w:after="100" w:afterAutospacing="1"/>
        <w:rPr>
          <w:rFonts w:eastAsia="Times New Roman" w:cs="Times New Roman"/>
          <w:color w:val="484848"/>
          <w:sz w:val="24"/>
          <w:szCs w:val="24"/>
        </w:rPr>
      </w:pPr>
      <w:proofErr w:type="gramStart"/>
      <w:r w:rsidRPr="00A4612D">
        <w:rPr>
          <w:rFonts w:eastAsia="Times New Roman" w:cs="Times New Roman"/>
          <w:color w:val="484848"/>
          <w:sz w:val="24"/>
          <w:szCs w:val="24"/>
        </w:rPr>
        <w:t>/?Type</w:t>
      </w:r>
      <w:proofErr w:type="gramEnd"/>
      <w:r w:rsidRPr="00A4612D">
        <w:rPr>
          <w:rFonts w:eastAsia="Times New Roman" w:cs="Times New Roman"/>
          <w:color w:val="484848"/>
          <w:sz w:val="24"/>
          <w:szCs w:val="24"/>
        </w:rPr>
        <w:t>=</w:t>
      </w:r>
      <w:proofErr w:type="spellStart"/>
      <w:r w:rsidRPr="00A4612D">
        <w:rPr>
          <w:rFonts w:eastAsia="Times New Roman" w:cs="Times New Roman"/>
          <w:color w:val="484848"/>
          <w:sz w:val="24"/>
          <w:szCs w:val="24"/>
        </w:rPr>
        <w:t>Linq&amp;Guid</w:t>
      </w:r>
      <w:proofErr w:type="spellEnd"/>
      <w:r w:rsidRPr="00A4612D">
        <w:rPr>
          <w:rFonts w:eastAsia="Times New Roman" w:cs="Times New Roman"/>
          <w:color w:val="484848"/>
          <w:sz w:val="24"/>
          <w:szCs w:val="24"/>
        </w:rPr>
        <w:t>=3909034FA83AC-23...</w:t>
      </w:r>
    </w:p>
    <w:p w:rsidR="00A4612D" w:rsidRPr="00A4612D" w:rsidRDefault="00A4612D" w:rsidP="00E61915">
      <w:pPr>
        <w:numPr>
          <w:ilvl w:val="2"/>
          <w:numId w:val="19"/>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Guid</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w:t>
      </w:r>
      <w:proofErr w:type="spellStart"/>
      <w:r w:rsidRPr="00A4612D">
        <w:rPr>
          <w:rFonts w:eastAsia="Times New Roman" w:cs="Times New Roman"/>
          <w:color w:val="484848"/>
          <w:sz w:val="24"/>
          <w:szCs w:val="24"/>
        </w:rPr>
        <w:t>linqto</w:t>
      </w:r>
      <w:proofErr w:type="spellEnd"/>
      <w:r w:rsidRPr="00A4612D">
        <w:rPr>
          <w:rFonts w:eastAsia="Times New Roman" w:cs="Times New Roman"/>
          <w:color w:val="484848"/>
          <w:sz w:val="24"/>
          <w:szCs w:val="24"/>
        </w:rPr>
        <w:t xml:space="preserve"> delete</w:t>
      </w:r>
    </w:p>
    <w:p w:rsidR="00A4612D" w:rsidRPr="00A4612D" w:rsidRDefault="00A4612D" w:rsidP="00E61915">
      <w:pPr>
        <w:numPr>
          <w:ilvl w:val="2"/>
          <w:numId w:val="1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Count: Client's change counter for the </w:t>
      </w:r>
      <w:proofErr w:type="spellStart"/>
      <w:r w:rsidRPr="00A4612D">
        <w:rPr>
          <w:rFonts w:eastAsia="Times New Roman" w:cs="Times New Roman"/>
          <w:color w:val="484848"/>
          <w:sz w:val="24"/>
          <w:szCs w:val="24"/>
        </w:rPr>
        <w:t>linq</w:t>
      </w:r>
      <w:proofErr w:type="spellEnd"/>
    </w:p>
    <w:p w:rsidR="00A4612D" w:rsidRPr="00A4612D" w:rsidRDefault="00A4612D" w:rsidP="00E61915">
      <w:pPr>
        <w:numPr>
          <w:ilvl w:val="2"/>
          <w:numId w:val="1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Force: </w:t>
      </w:r>
      <w:proofErr w:type="spellStart"/>
      <w:r w:rsidRPr="00A4612D">
        <w:rPr>
          <w:rFonts w:eastAsia="Times New Roman" w:cs="Times New Roman"/>
          <w:color w:val="484848"/>
          <w:sz w:val="24"/>
          <w:szCs w:val="24"/>
        </w:rPr>
        <w:t>boolean</w:t>
      </w:r>
      <w:proofErr w:type="spellEnd"/>
      <w:r w:rsidRPr="00A4612D">
        <w:rPr>
          <w:rFonts w:eastAsia="Times New Roman" w:cs="Times New Roman"/>
          <w:color w:val="484848"/>
          <w:sz w:val="24"/>
          <w:szCs w:val="24"/>
        </w:rPr>
        <w:t>, whether or not to always delete</w:t>
      </w:r>
    </w:p>
    <w:p w:rsidR="00A4612D" w:rsidRPr="00A4612D" w:rsidRDefault="00A4612D" w:rsidP="00E61915">
      <w:pPr>
        <w:numPr>
          <w:ilvl w:val="1"/>
          <w:numId w:val="1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19"/>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has been deleted</w:t>
      </w:r>
    </w:p>
    <w:p w:rsidR="00A4612D" w:rsidRPr="00A4612D" w:rsidRDefault="00A4612D" w:rsidP="00E61915">
      <w:pPr>
        <w:numPr>
          <w:ilvl w:val="2"/>
          <w:numId w:val="19"/>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was not found</w:t>
      </w:r>
    </w:p>
    <w:p w:rsidR="00A4612D" w:rsidRPr="00A4612D" w:rsidRDefault="00A4612D" w:rsidP="00E61915">
      <w:pPr>
        <w:numPr>
          <w:ilvl w:val="2"/>
          <w:numId w:val="19"/>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409 Conflict</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was not deleted because the change counter did not match the server's change counter</w:t>
      </w:r>
    </w:p>
    <w:p w:rsidR="00A4612D" w:rsidRPr="00A4612D" w:rsidRDefault="00A4612D" w:rsidP="00E61915">
      <w:pPr>
        <w:numPr>
          <w:ilvl w:val="1"/>
          <w:numId w:val="1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The provided change counter must match the server's change counter unless force is true, in which case 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will always be deleted. The idea is to prevent someone from deleted a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if someone else made a change to it between refreshes.</w:t>
      </w:r>
    </w:p>
    <w:p w:rsidR="00A4612D" w:rsidRPr="00A4612D" w:rsidRDefault="00A4612D" w:rsidP="00E61915">
      <w:pPr>
        <w:spacing w:after="150"/>
        <w:outlineLvl w:val="0"/>
        <w:rPr>
          <w:rFonts w:eastAsia="Times New Roman" w:cs="Times New Roman"/>
          <w:b/>
          <w:bCs/>
          <w:color w:val="555555"/>
          <w:kern w:val="36"/>
          <w:sz w:val="24"/>
          <w:szCs w:val="24"/>
        </w:rPr>
      </w:pPr>
      <w:bookmarkStart w:id="8" w:name="POST-HandlePostRequest"/>
      <w:bookmarkEnd w:id="8"/>
      <w:r w:rsidRPr="00E61915">
        <w:rPr>
          <w:rFonts w:eastAsia="Times New Roman" w:cs="Times New Roman"/>
          <w:b/>
          <w:bCs/>
          <w:color w:val="555555"/>
          <w:kern w:val="36"/>
          <w:sz w:val="24"/>
          <w:szCs w:val="24"/>
        </w:rPr>
        <w:t>P</w:t>
      </w:r>
      <w:ins w:id="9" w:author="Unknown">
        <w:r w:rsidRPr="00E61915">
          <w:rPr>
            <w:rFonts w:eastAsia="Times New Roman" w:cs="Times New Roman"/>
            <w:b/>
            <w:bCs/>
            <w:color w:val="555555"/>
            <w:kern w:val="36"/>
            <w:sz w:val="24"/>
            <w:szCs w:val="24"/>
          </w:rPr>
          <w:t>OST</w:t>
        </w:r>
      </w:ins>
      <w:r w:rsidRPr="00E61915">
        <w:rPr>
          <w:rFonts w:eastAsia="Times New Roman" w:cs="Times New Roman"/>
          <w:b/>
          <w:bCs/>
          <w:color w:val="555555"/>
          <w:kern w:val="36"/>
          <w:sz w:val="24"/>
          <w:szCs w:val="24"/>
        </w:rPr>
        <w:t> </w:t>
      </w:r>
      <w:r w:rsidRPr="00A4612D">
        <w:rPr>
          <w:rFonts w:eastAsia="Times New Roman" w:cs="Times New Roman"/>
          <w:b/>
          <w:bCs/>
          <w:color w:val="555555"/>
          <w:kern w:val="36"/>
          <w:sz w:val="24"/>
          <w:szCs w:val="24"/>
        </w:rPr>
        <w:t xml:space="preserve">-&gt; </w:t>
      </w:r>
      <w:proofErr w:type="spellStart"/>
      <w:r w:rsidRPr="00A4612D">
        <w:rPr>
          <w:rFonts w:eastAsia="Times New Roman" w:cs="Times New Roman"/>
          <w:b/>
          <w:bCs/>
          <w:color w:val="555555"/>
          <w:kern w:val="36"/>
          <w:sz w:val="24"/>
          <w:szCs w:val="24"/>
        </w:rPr>
        <w:t>HandlePostRequest</w:t>
      </w:r>
      <w:proofErr w:type="spellEnd"/>
    </w:p>
    <w:p w:rsidR="00A4612D" w:rsidRPr="00A4612D" w:rsidRDefault="00A4612D" w:rsidP="00E61915">
      <w:pPr>
        <w:numPr>
          <w:ilvl w:val="0"/>
          <w:numId w:val="2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F</w:t>
      </w:r>
      <w:ins w:id="10" w:author="Unknown">
        <w:r w:rsidRPr="00E61915">
          <w:rPr>
            <w:rFonts w:eastAsia="Times New Roman" w:cs="Times New Roman"/>
            <w:b/>
            <w:bCs/>
            <w:color w:val="484848"/>
            <w:sz w:val="24"/>
            <w:szCs w:val="24"/>
          </w:rPr>
          <w:t>ILE_UPLOAD</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HandleFileUpload</w:t>
      </w:r>
      <w:proofErr w:type="spellEnd"/>
    </w:p>
    <w:p w:rsidR="00A4612D" w:rsidRPr="00A4612D" w:rsidRDefault="00A4612D" w:rsidP="00E61915">
      <w:pPr>
        <w:numPr>
          <w:ilvl w:val="1"/>
          <w:numId w:val="2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FileUpload&amp;Extension</w:t>
      </w:r>
      <w:proofErr w:type="spellEnd"/>
      <w:r w:rsidRPr="00A4612D">
        <w:rPr>
          <w:rFonts w:eastAsia="Times New Roman" w:cs="Times New Roman"/>
          <w:color w:val="484848"/>
          <w:sz w:val="24"/>
          <w:szCs w:val="24"/>
        </w:rPr>
        <w:t>=</w:t>
      </w:r>
      <w:proofErr w:type="spellStart"/>
      <w:r w:rsidRPr="00A4612D">
        <w:rPr>
          <w:rFonts w:eastAsia="Times New Roman" w:cs="Times New Roman"/>
          <w:color w:val="484848"/>
          <w:sz w:val="24"/>
          <w:szCs w:val="24"/>
        </w:rPr>
        <w:t>png&amp;Client</w:t>
      </w:r>
      <w:proofErr w:type="spellEnd"/>
      <w:r w:rsidRPr="00A4612D">
        <w:rPr>
          <w:rFonts w:eastAsia="Times New Roman" w:cs="Times New Roman"/>
          <w:color w:val="484848"/>
          <w:sz w:val="24"/>
          <w:szCs w:val="24"/>
        </w:rPr>
        <w:t>=Windows</w:t>
      </w:r>
    </w:p>
    <w:p w:rsidR="00A4612D" w:rsidRPr="00A4612D" w:rsidRDefault="00A4612D" w:rsidP="00E61915">
      <w:pPr>
        <w:numPr>
          <w:ilvl w:val="2"/>
          <w:numId w:val="2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Extension</w:t>
      </w:r>
      <w:r w:rsidRPr="00A4612D">
        <w:rPr>
          <w:rFonts w:eastAsia="Times New Roman" w:cs="Times New Roman"/>
          <w:color w:val="484848"/>
          <w:sz w:val="24"/>
          <w:szCs w:val="24"/>
        </w:rPr>
        <w:t>: Extension of the file being uploaded</w:t>
      </w:r>
    </w:p>
    <w:p w:rsidR="00A4612D" w:rsidRPr="00A4612D" w:rsidRDefault="00A4612D" w:rsidP="00E61915">
      <w:pPr>
        <w:numPr>
          <w:ilvl w:val="2"/>
          <w:numId w:val="2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Client</w:t>
      </w:r>
      <w:r w:rsidRPr="00A4612D">
        <w:rPr>
          <w:rFonts w:eastAsia="Times New Roman" w:cs="Times New Roman"/>
          <w:color w:val="484848"/>
          <w:sz w:val="24"/>
          <w:szCs w:val="24"/>
        </w:rPr>
        <w:t>: Temporary hack because multipart upload might not work, should always be set to Windows</w:t>
      </w:r>
    </w:p>
    <w:p w:rsidR="00A4612D" w:rsidRPr="00A4612D" w:rsidRDefault="00A4612D" w:rsidP="00E61915">
      <w:pPr>
        <w:numPr>
          <w:ilvl w:val="1"/>
          <w:numId w:val="2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file has been uploaded, body contains the </w:t>
      </w:r>
      <w:proofErr w:type="spellStart"/>
      <w:r w:rsidRPr="00A4612D">
        <w:rPr>
          <w:rFonts w:eastAsia="Times New Roman" w:cs="Times New Roman"/>
          <w:color w:val="484848"/>
          <w:sz w:val="24"/>
          <w:szCs w:val="24"/>
        </w:rPr>
        <w:t>url</w:t>
      </w:r>
      <w:proofErr w:type="spellEnd"/>
    </w:p>
    <w:p w:rsidR="00A4612D" w:rsidRPr="00A4612D" w:rsidRDefault="00A4612D" w:rsidP="00E61915">
      <w:pPr>
        <w:numPr>
          <w:ilvl w:val="2"/>
          <w:numId w:val="2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415 Unsupported Media Type</w:t>
      </w:r>
      <w:r w:rsidRPr="00E61915">
        <w:rPr>
          <w:rFonts w:eastAsia="Times New Roman" w:cs="Times New Roman"/>
          <w:color w:val="484848"/>
          <w:sz w:val="24"/>
          <w:szCs w:val="24"/>
        </w:rPr>
        <w:t> </w:t>
      </w:r>
      <w:r w:rsidRPr="00A4612D">
        <w:rPr>
          <w:rFonts w:eastAsia="Times New Roman" w:cs="Times New Roman"/>
          <w:color w:val="484848"/>
          <w:sz w:val="24"/>
          <w:szCs w:val="24"/>
        </w:rPr>
        <w:t>The file was not uploaded because the extension was not valid</w:t>
      </w:r>
    </w:p>
    <w:p w:rsidR="00A4612D" w:rsidRPr="00A4612D" w:rsidRDefault="00A4612D" w:rsidP="00E61915">
      <w:pPr>
        <w:numPr>
          <w:ilvl w:val="0"/>
          <w:numId w:val="2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F</w:t>
      </w:r>
      <w:ins w:id="11" w:author="Unknown">
        <w:r w:rsidRPr="00E61915">
          <w:rPr>
            <w:rFonts w:eastAsia="Times New Roman" w:cs="Times New Roman"/>
            <w:b/>
            <w:bCs/>
            <w:color w:val="484848"/>
            <w:sz w:val="24"/>
            <w:szCs w:val="24"/>
          </w:rPr>
          <w:t>ILE_UPLOAD_DEEPZOOM</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HandleFileUploadDeepzoom</w:t>
      </w:r>
      <w:proofErr w:type="spellEnd"/>
    </w:p>
    <w:p w:rsidR="00A4612D" w:rsidRPr="00A4612D" w:rsidRDefault="00A4612D" w:rsidP="00E61915">
      <w:pPr>
        <w:numPr>
          <w:ilvl w:val="1"/>
          <w:numId w:val="2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FileUpload&amp;Extension</w:t>
      </w:r>
      <w:proofErr w:type="spellEnd"/>
      <w:r w:rsidRPr="00A4612D">
        <w:rPr>
          <w:rFonts w:eastAsia="Times New Roman" w:cs="Times New Roman"/>
          <w:color w:val="484848"/>
          <w:sz w:val="24"/>
          <w:szCs w:val="24"/>
        </w:rPr>
        <w:t>=</w:t>
      </w:r>
      <w:proofErr w:type="spellStart"/>
      <w:r w:rsidRPr="00A4612D">
        <w:rPr>
          <w:rFonts w:eastAsia="Times New Roman" w:cs="Times New Roman"/>
          <w:color w:val="484848"/>
          <w:sz w:val="24"/>
          <w:szCs w:val="24"/>
        </w:rPr>
        <w:t>png&amp;Client</w:t>
      </w:r>
      <w:proofErr w:type="spellEnd"/>
      <w:r w:rsidRPr="00A4612D">
        <w:rPr>
          <w:rFonts w:eastAsia="Times New Roman" w:cs="Times New Roman"/>
          <w:color w:val="484848"/>
          <w:sz w:val="24"/>
          <w:szCs w:val="24"/>
        </w:rPr>
        <w:t>=</w:t>
      </w:r>
      <w:proofErr w:type="spellStart"/>
      <w:r w:rsidRPr="00A4612D">
        <w:rPr>
          <w:rFonts w:eastAsia="Times New Roman" w:cs="Times New Roman"/>
          <w:color w:val="484848"/>
          <w:sz w:val="24"/>
          <w:szCs w:val="24"/>
        </w:rPr>
        <w:t>Windows&amp;ReturnDoq</w:t>
      </w:r>
      <w:proofErr w:type="spellEnd"/>
      <w:r w:rsidRPr="00A4612D">
        <w:rPr>
          <w:rFonts w:eastAsia="Times New Roman" w:cs="Times New Roman"/>
          <w:color w:val="484848"/>
          <w:sz w:val="24"/>
          <w:szCs w:val="24"/>
        </w:rPr>
        <w:t>=true</w:t>
      </w:r>
    </w:p>
    <w:p w:rsidR="00A4612D" w:rsidRPr="00A4612D" w:rsidRDefault="00A4612D" w:rsidP="00E61915">
      <w:pPr>
        <w:numPr>
          <w:ilvl w:val="2"/>
          <w:numId w:val="2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Extension</w:t>
      </w:r>
      <w:r w:rsidRPr="00A4612D">
        <w:rPr>
          <w:rFonts w:eastAsia="Times New Roman" w:cs="Times New Roman"/>
          <w:color w:val="484848"/>
          <w:sz w:val="24"/>
          <w:szCs w:val="24"/>
        </w:rPr>
        <w:t>: Extension of the file being uploaded</w:t>
      </w:r>
    </w:p>
    <w:p w:rsidR="00A4612D" w:rsidRPr="00A4612D" w:rsidRDefault="00A4612D" w:rsidP="00E61915">
      <w:pPr>
        <w:numPr>
          <w:ilvl w:val="2"/>
          <w:numId w:val="2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Client</w:t>
      </w:r>
      <w:r w:rsidRPr="00A4612D">
        <w:rPr>
          <w:rFonts w:eastAsia="Times New Roman" w:cs="Times New Roman"/>
          <w:color w:val="484848"/>
          <w:sz w:val="24"/>
          <w:szCs w:val="24"/>
        </w:rPr>
        <w:t>: Temporary hack because multipart upload might not work, should always be set to Windows</w:t>
      </w:r>
    </w:p>
    <w:p w:rsidR="00A4612D" w:rsidRPr="00A4612D" w:rsidRDefault="00A4612D" w:rsidP="00E61915">
      <w:pPr>
        <w:numPr>
          <w:ilvl w:val="2"/>
          <w:numId w:val="21"/>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boolean</w:t>
      </w:r>
      <w:proofErr w:type="spellEnd"/>
      <w:r w:rsidRPr="00A4612D">
        <w:rPr>
          <w:rFonts w:eastAsia="Times New Roman" w:cs="Times New Roman"/>
          <w:color w:val="484848"/>
          <w:sz w:val="24"/>
          <w:szCs w:val="24"/>
        </w:rPr>
        <w:t xml:space="preserve">, whether or not the response should contain the created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serialized to XML</w:t>
      </w:r>
    </w:p>
    <w:p w:rsidR="00A4612D" w:rsidRPr="00A4612D" w:rsidRDefault="00A4612D" w:rsidP="00E61915">
      <w:pPr>
        <w:numPr>
          <w:ilvl w:val="1"/>
          <w:numId w:val="2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lastRenderedPageBreak/>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file has been uploaded, body contains the serialized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if </w:t>
      </w: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is true</w:t>
      </w:r>
    </w:p>
    <w:p w:rsidR="00A4612D" w:rsidRPr="00A4612D" w:rsidRDefault="00A4612D" w:rsidP="00E61915">
      <w:pPr>
        <w:numPr>
          <w:ilvl w:val="2"/>
          <w:numId w:val="2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415 Unsupported Media Type</w:t>
      </w:r>
      <w:r w:rsidRPr="00E61915">
        <w:rPr>
          <w:rFonts w:eastAsia="Times New Roman" w:cs="Times New Roman"/>
          <w:color w:val="484848"/>
          <w:sz w:val="24"/>
          <w:szCs w:val="24"/>
        </w:rPr>
        <w:t> </w:t>
      </w:r>
      <w:r w:rsidRPr="00A4612D">
        <w:rPr>
          <w:rFonts w:eastAsia="Times New Roman" w:cs="Times New Roman"/>
          <w:color w:val="484848"/>
          <w:sz w:val="24"/>
          <w:szCs w:val="24"/>
        </w:rPr>
        <w:t>The file was not uploaded because the extension was not valid</w:t>
      </w:r>
    </w:p>
    <w:p w:rsidR="00A4612D" w:rsidRPr="00A4612D" w:rsidRDefault="00A4612D" w:rsidP="00E61915">
      <w:pPr>
        <w:numPr>
          <w:ilvl w:val="0"/>
          <w:numId w:val="2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F</w:t>
      </w:r>
      <w:ins w:id="12" w:author="Unknown">
        <w:r w:rsidRPr="00E61915">
          <w:rPr>
            <w:rFonts w:eastAsia="Times New Roman" w:cs="Times New Roman"/>
            <w:b/>
            <w:bCs/>
            <w:color w:val="484848"/>
            <w:sz w:val="24"/>
            <w:szCs w:val="24"/>
          </w:rPr>
          <w:t>ILE_UPLOAD_DATAURL</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HandleFileUploadDeepzoom</w:t>
      </w:r>
      <w:proofErr w:type="spellEnd"/>
    </w:p>
    <w:p w:rsidR="00A4612D" w:rsidRPr="00A4612D" w:rsidRDefault="00A4612D" w:rsidP="00E61915">
      <w:pPr>
        <w:numPr>
          <w:ilvl w:val="1"/>
          <w:numId w:val="2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FileUploadDataURL</w:t>
      </w:r>
      <w:proofErr w:type="spellEnd"/>
    </w:p>
    <w:p w:rsidR="00A4612D" w:rsidRPr="00A4612D" w:rsidRDefault="00A4612D" w:rsidP="00E61915">
      <w:pPr>
        <w:numPr>
          <w:ilvl w:val="1"/>
          <w:numId w:val="2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file has been uploaded, body contains the </w:t>
      </w:r>
      <w:proofErr w:type="spellStart"/>
      <w:r w:rsidRPr="00A4612D">
        <w:rPr>
          <w:rFonts w:eastAsia="Times New Roman" w:cs="Times New Roman"/>
          <w:color w:val="484848"/>
          <w:sz w:val="24"/>
          <w:szCs w:val="24"/>
        </w:rPr>
        <w:t>url</w:t>
      </w:r>
      <w:proofErr w:type="spellEnd"/>
    </w:p>
    <w:p w:rsidR="00A4612D" w:rsidRPr="00A4612D" w:rsidRDefault="00A4612D" w:rsidP="00E61915">
      <w:pPr>
        <w:numPr>
          <w:ilvl w:val="2"/>
          <w:numId w:val="2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400 Bad Request</w:t>
      </w:r>
      <w:r w:rsidRPr="00E61915">
        <w:rPr>
          <w:rFonts w:eastAsia="Times New Roman" w:cs="Times New Roman"/>
          <w:color w:val="484848"/>
          <w:sz w:val="24"/>
          <w:szCs w:val="24"/>
        </w:rPr>
        <w:t> </w:t>
      </w:r>
      <w:r w:rsidRPr="00A4612D">
        <w:rPr>
          <w:rFonts w:eastAsia="Times New Roman" w:cs="Times New Roman"/>
          <w:color w:val="484848"/>
          <w:sz w:val="24"/>
          <w:szCs w:val="24"/>
        </w:rPr>
        <w:t>If no data is sent</w:t>
      </w:r>
    </w:p>
    <w:p w:rsidR="00A4612D" w:rsidRPr="00A4612D" w:rsidRDefault="00A4612D" w:rsidP="00E61915">
      <w:pPr>
        <w:numPr>
          <w:ilvl w:val="0"/>
          <w:numId w:val="2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CHANGE_PASSWORD</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HandleChangePassword</w:t>
      </w:r>
      <w:proofErr w:type="spellEnd"/>
    </w:p>
    <w:p w:rsidR="00A4612D" w:rsidRPr="00A4612D" w:rsidRDefault="00A4612D" w:rsidP="00E61915">
      <w:pPr>
        <w:numPr>
          <w:ilvl w:val="1"/>
          <w:numId w:val="23"/>
        </w:numPr>
        <w:spacing w:before="100" w:beforeAutospacing="1" w:after="100" w:afterAutospacing="1"/>
        <w:rPr>
          <w:rFonts w:eastAsia="Times New Roman" w:cs="Times New Roman"/>
          <w:color w:val="484848"/>
          <w:sz w:val="24"/>
          <w:szCs w:val="24"/>
        </w:rPr>
      </w:pPr>
      <w:proofErr w:type="gramStart"/>
      <w:r w:rsidRPr="00A4612D">
        <w:rPr>
          <w:rFonts w:eastAsia="Times New Roman" w:cs="Times New Roman"/>
          <w:color w:val="484848"/>
          <w:sz w:val="24"/>
          <w:szCs w:val="24"/>
        </w:rPr>
        <w:t>/?Type</w:t>
      </w:r>
      <w:proofErr w:type="gramEnd"/>
      <w:r w:rsidRPr="00A4612D">
        <w:rPr>
          <w:rFonts w:eastAsia="Times New Roman" w:cs="Times New Roman"/>
          <w:color w:val="484848"/>
          <w:sz w:val="24"/>
          <w:szCs w:val="24"/>
        </w:rPr>
        <w:t>=ChangePassword&amp;OldHash=cba06b5736faf67e54b07b561eae94395e774c517a7d910a54369e1263ccfbd4&amp;NewPass=P4ssW0rd!</w:t>
      </w:r>
    </w:p>
    <w:p w:rsidR="00A4612D" w:rsidRPr="00A4612D" w:rsidRDefault="00A4612D" w:rsidP="00E61915">
      <w:pPr>
        <w:numPr>
          <w:ilvl w:val="2"/>
          <w:numId w:val="23"/>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OldHash</w:t>
      </w:r>
      <w:proofErr w:type="spellEnd"/>
      <w:r w:rsidRPr="00A4612D">
        <w:rPr>
          <w:rFonts w:eastAsia="Times New Roman" w:cs="Times New Roman"/>
          <w:color w:val="484848"/>
          <w:sz w:val="24"/>
          <w:szCs w:val="24"/>
        </w:rPr>
        <w:t>: The old password hashed 1023 times with SHA256</w:t>
      </w:r>
    </w:p>
    <w:p w:rsidR="00A4612D" w:rsidRPr="00A4612D" w:rsidRDefault="00A4612D" w:rsidP="00E61915">
      <w:pPr>
        <w:numPr>
          <w:ilvl w:val="2"/>
          <w:numId w:val="23"/>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NewPass</w:t>
      </w:r>
      <w:proofErr w:type="spellEnd"/>
      <w:r w:rsidRPr="00A4612D">
        <w:rPr>
          <w:rFonts w:eastAsia="Times New Roman" w:cs="Times New Roman"/>
          <w:color w:val="484848"/>
          <w:sz w:val="24"/>
          <w:szCs w:val="24"/>
        </w:rPr>
        <w:t>: The new password in plain text (definitely requires HTTPS for any security)</w:t>
      </w:r>
    </w:p>
    <w:p w:rsidR="00A4612D" w:rsidRPr="00A4612D" w:rsidRDefault="00A4612D" w:rsidP="00E61915">
      <w:pPr>
        <w:numPr>
          <w:ilvl w:val="1"/>
          <w:numId w:val="23"/>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The password has been changed, response contains a new token</w:t>
      </w:r>
    </w:p>
    <w:p w:rsidR="00A4612D" w:rsidRPr="00A4612D" w:rsidRDefault="00A4612D" w:rsidP="00E61915">
      <w:pPr>
        <w:numPr>
          <w:ilvl w:val="2"/>
          <w:numId w:val="2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401 Unauthorized</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The </w:t>
      </w:r>
      <w:proofErr w:type="spellStart"/>
      <w:r w:rsidRPr="00A4612D">
        <w:rPr>
          <w:rFonts w:eastAsia="Times New Roman" w:cs="Times New Roman"/>
          <w:color w:val="484848"/>
          <w:sz w:val="24"/>
          <w:szCs w:val="24"/>
        </w:rPr>
        <w:t>OldHash</w:t>
      </w:r>
      <w:proofErr w:type="spellEnd"/>
      <w:r w:rsidRPr="00A4612D">
        <w:rPr>
          <w:rFonts w:eastAsia="Times New Roman" w:cs="Times New Roman"/>
          <w:color w:val="484848"/>
          <w:sz w:val="24"/>
          <w:szCs w:val="24"/>
        </w:rPr>
        <w:t xml:space="preserve"> is incorrect</w:t>
      </w:r>
    </w:p>
    <w:p w:rsidR="00A4612D" w:rsidRPr="00A4612D" w:rsidRDefault="00A4612D" w:rsidP="00E61915">
      <w:pPr>
        <w:numPr>
          <w:ilvl w:val="2"/>
          <w:numId w:val="2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403 Forbidden</w:t>
      </w:r>
      <w:r w:rsidRPr="00E61915">
        <w:rPr>
          <w:rFonts w:eastAsia="Times New Roman" w:cs="Times New Roman"/>
          <w:color w:val="484848"/>
          <w:sz w:val="24"/>
          <w:szCs w:val="24"/>
        </w:rPr>
        <w:t> </w:t>
      </w:r>
      <w:r w:rsidRPr="00A4612D">
        <w:rPr>
          <w:rFonts w:eastAsia="Times New Roman" w:cs="Times New Roman"/>
          <w:color w:val="484848"/>
          <w:sz w:val="24"/>
          <w:szCs w:val="24"/>
        </w:rPr>
        <w:t>The server is not allowing password change requests</w:t>
      </w:r>
    </w:p>
    <w:p w:rsidR="00A4612D" w:rsidRPr="00A4612D" w:rsidRDefault="00A4612D" w:rsidP="00E61915">
      <w:pPr>
        <w:numPr>
          <w:ilvl w:val="0"/>
          <w:numId w:val="24"/>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w:t>
      </w:r>
      <w:ins w:id="13" w:author="Unknown">
        <w:r w:rsidRPr="00E61915">
          <w:rPr>
            <w:rFonts w:eastAsia="Times New Roman" w:cs="Times New Roman"/>
            <w:b/>
            <w:bCs/>
            <w:color w:val="484848"/>
            <w:sz w:val="24"/>
            <w:szCs w:val="24"/>
          </w:rPr>
          <w:t>HANGE_TOUR</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HandleChangeTour</w:t>
      </w:r>
      <w:proofErr w:type="spellEnd"/>
    </w:p>
    <w:p w:rsidR="00A4612D" w:rsidRPr="00A4612D" w:rsidRDefault="00A4612D" w:rsidP="00E61915">
      <w:pPr>
        <w:numPr>
          <w:ilvl w:val="1"/>
          <w:numId w:val="2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ChangeTour&amp;Guid</w:t>
      </w:r>
      <w:proofErr w:type="spellEnd"/>
      <w:r w:rsidRPr="00A4612D">
        <w:rPr>
          <w:rFonts w:eastAsia="Times New Roman" w:cs="Times New Roman"/>
          <w:color w:val="484848"/>
          <w:sz w:val="24"/>
          <w:szCs w:val="24"/>
        </w:rPr>
        <w:t xml:space="preserve">=2080893...&amp;Name=Published </w:t>
      </w:r>
      <w:proofErr w:type="spellStart"/>
      <w:r w:rsidRPr="00A4612D">
        <w:rPr>
          <w:rFonts w:eastAsia="Times New Roman" w:cs="Times New Roman"/>
          <w:color w:val="484848"/>
          <w:sz w:val="24"/>
          <w:szCs w:val="24"/>
        </w:rPr>
        <w:t>Tour&amp;Private</w:t>
      </w:r>
      <w:proofErr w:type="spellEnd"/>
      <w:r w:rsidRPr="00A4612D">
        <w:rPr>
          <w:rFonts w:eastAsia="Times New Roman" w:cs="Times New Roman"/>
          <w:color w:val="484848"/>
          <w:sz w:val="24"/>
          <w:szCs w:val="24"/>
        </w:rPr>
        <w:t>=</w:t>
      </w:r>
      <w:proofErr w:type="spellStart"/>
      <w:r w:rsidRPr="00A4612D">
        <w:rPr>
          <w:rFonts w:eastAsia="Times New Roman" w:cs="Times New Roman"/>
          <w:color w:val="484848"/>
          <w:sz w:val="24"/>
          <w:szCs w:val="24"/>
        </w:rPr>
        <w:t>false&amp;Force</w:t>
      </w:r>
      <w:proofErr w:type="spellEnd"/>
      <w:r w:rsidRPr="00A4612D">
        <w:rPr>
          <w:rFonts w:eastAsia="Times New Roman" w:cs="Times New Roman"/>
          <w:color w:val="484848"/>
          <w:sz w:val="24"/>
          <w:szCs w:val="24"/>
        </w:rPr>
        <w:t>=true</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Guid</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tour to change</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Name: New name</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Thumbnail: New thumbnail URL</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Private: New private state</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RelatedArtworks</w:t>
      </w:r>
      <w:proofErr w:type="spellEnd"/>
      <w:r w:rsidRPr="00A4612D">
        <w:rPr>
          <w:rFonts w:eastAsia="Times New Roman" w:cs="Times New Roman"/>
          <w:color w:val="484848"/>
          <w:sz w:val="24"/>
          <w:szCs w:val="24"/>
        </w:rPr>
        <w:t>: JSON of related artworks</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Force: </w:t>
      </w:r>
      <w:proofErr w:type="spellStart"/>
      <w:r w:rsidRPr="00A4612D">
        <w:rPr>
          <w:rFonts w:eastAsia="Times New Roman" w:cs="Times New Roman"/>
          <w:color w:val="484848"/>
          <w:sz w:val="24"/>
          <w:szCs w:val="24"/>
        </w:rPr>
        <w:t>boolean</w:t>
      </w:r>
      <w:proofErr w:type="spellEnd"/>
      <w:r w:rsidRPr="00A4612D">
        <w:rPr>
          <w:rFonts w:eastAsia="Times New Roman" w:cs="Times New Roman"/>
          <w:color w:val="484848"/>
          <w:sz w:val="24"/>
          <w:szCs w:val="24"/>
        </w:rPr>
        <w:t>, whether or not to always delete</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Description</w:t>
      </w:r>
      <w:r w:rsidRPr="00A4612D">
        <w:rPr>
          <w:rFonts w:eastAsia="Times New Roman" w:cs="Times New Roman"/>
          <w:color w:val="484848"/>
          <w:sz w:val="24"/>
          <w:szCs w:val="24"/>
        </w:rPr>
        <w:t>: New description</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Content</w:t>
      </w:r>
      <w:r w:rsidRPr="00A4612D">
        <w:rPr>
          <w:rFonts w:eastAsia="Times New Roman" w:cs="Times New Roman"/>
          <w:color w:val="484848"/>
          <w:sz w:val="24"/>
          <w:szCs w:val="24"/>
        </w:rPr>
        <w:t>: New content</w:t>
      </w:r>
    </w:p>
    <w:p w:rsidR="00A4612D" w:rsidRPr="00A4612D" w:rsidRDefault="00A4612D" w:rsidP="00E61915">
      <w:pPr>
        <w:numPr>
          <w:ilvl w:val="1"/>
          <w:numId w:val="24"/>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The tour was successfully changed</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The tour was not found</w:t>
      </w:r>
    </w:p>
    <w:p w:rsidR="00A4612D" w:rsidRPr="00A4612D" w:rsidRDefault="00A4612D" w:rsidP="00E61915">
      <w:pPr>
        <w:numPr>
          <w:ilvl w:val="2"/>
          <w:numId w:val="24"/>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409 Conflict</w:t>
      </w:r>
      <w:r w:rsidRPr="00E61915">
        <w:rPr>
          <w:rFonts w:eastAsia="Times New Roman" w:cs="Times New Roman"/>
          <w:color w:val="484848"/>
          <w:sz w:val="24"/>
          <w:szCs w:val="24"/>
        </w:rPr>
        <w:t> </w:t>
      </w:r>
      <w:r w:rsidRPr="00A4612D">
        <w:rPr>
          <w:rFonts w:eastAsia="Times New Roman" w:cs="Times New Roman"/>
          <w:color w:val="484848"/>
          <w:sz w:val="24"/>
          <w:szCs w:val="24"/>
        </w:rPr>
        <w:t>The tour was not changed because the change counter did not match the server's change counter and force was not set to true</w:t>
      </w:r>
    </w:p>
    <w:p w:rsidR="00A4612D" w:rsidRPr="00A4612D" w:rsidRDefault="00A4612D" w:rsidP="00E61915">
      <w:pPr>
        <w:numPr>
          <w:ilvl w:val="0"/>
          <w:numId w:val="25"/>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w:t>
      </w:r>
      <w:ins w:id="14" w:author="Unknown">
        <w:r w:rsidRPr="00E61915">
          <w:rPr>
            <w:rFonts w:eastAsia="Times New Roman" w:cs="Times New Roman"/>
            <w:b/>
            <w:bCs/>
            <w:color w:val="484848"/>
            <w:sz w:val="24"/>
            <w:szCs w:val="24"/>
          </w:rPr>
          <w:t>HANGE_ARTWORK</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HandleChangeArtwork</w:t>
      </w:r>
      <w:proofErr w:type="spellEnd"/>
    </w:p>
    <w:p w:rsidR="00A4612D" w:rsidRPr="00A4612D" w:rsidRDefault="00A4612D" w:rsidP="00E61915">
      <w:pPr>
        <w:numPr>
          <w:ilvl w:val="1"/>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/?Type=ChangeArtwork&amp;Guid=2080893...&amp;Artist=JJStory&amp;&amp;Preview=/Images/New.jpg</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Guid</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artwork to change</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lastRenderedPageBreak/>
        <w:t>Name: New name</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Title: New title (is this used??)</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Artist: New artist name</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Year: New year</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Preview: new preview image URL</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Thumbnail: New thumbnail URL</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Deepzoom</w:t>
      </w:r>
      <w:proofErr w:type="spellEnd"/>
      <w:r w:rsidRPr="00A4612D">
        <w:rPr>
          <w:rFonts w:eastAsia="Times New Roman" w:cs="Times New Roman"/>
          <w:color w:val="484848"/>
          <w:sz w:val="24"/>
          <w:szCs w:val="24"/>
        </w:rPr>
        <w:t xml:space="preserve">: New </w:t>
      </w:r>
      <w:proofErr w:type="spellStart"/>
      <w:r w:rsidRPr="00A4612D">
        <w:rPr>
          <w:rFonts w:eastAsia="Times New Roman" w:cs="Times New Roman"/>
          <w:color w:val="484848"/>
          <w:sz w:val="24"/>
          <w:szCs w:val="24"/>
        </w:rPr>
        <w:t>Deepzoom</w:t>
      </w:r>
      <w:proofErr w:type="spellEnd"/>
      <w:r w:rsidRPr="00A4612D">
        <w:rPr>
          <w:rFonts w:eastAsia="Times New Roman" w:cs="Times New Roman"/>
          <w:color w:val="484848"/>
          <w:sz w:val="24"/>
          <w:szCs w:val="24"/>
        </w:rPr>
        <w:t xml:space="preserve"> URL</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Force: </w:t>
      </w:r>
      <w:proofErr w:type="spellStart"/>
      <w:r w:rsidRPr="00A4612D">
        <w:rPr>
          <w:rFonts w:eastAsia="Times New Roman" w:cs="Times New Roman"/>
          <w:color w:val="484848"/>
          <w:sz w:val="24"/>
          <w:szCs w:val="24"/>
        </w:rPr>
        <w:t>boolean</w:t>
      </w:r>
      <w:proofErr w:type="spellEnd"/>
      <w:r w:rsidRPr="00A4612D">
        <w:rPr>
          <w:rFonts w:eastAsia="Times New Roman" w:cs="Times New Roman"/>
          <w:color w:val="484848"/>
          <w:sz w:val="24"/>
          <w:szCs w:val="24"/>
        </w:rPr>
        <w:t>, whether or not to always delete</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i/>
          <w:iCs/>
          <w:color w:val="484848"/>
          <w:sz w:val="24"/>
          <w:szCs w:val="24"/>
        </w:rPr>
        <w:t>InfoFields</w:t>
      </w:r>
      <w:proofErr w:type="spellEnd"/>
      <w:r w:rsidRPr="00A4612D">
        <w:rPr>
          <w:rFonts w:eastAsia="Times New Roman" w:cs="Times New Roman"/>
          <w:color w:val="484848"/>
          <w:sz w:val="24"/>
          <w:szCs w:val="24"/>
        </w:rPr>
        <w:t>: JSON of custom info fields</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Description</w:t>
      </w:r>
      <w:r w:rsidRPr="00A4612D">
        <w:rPr>
          <w:rFonts w:eastAsia="Times New Roman" w:cs="Times New Roman"/>
          <w:color w:val="484848"/>
          <w:sz w:val="24"/>
          <w:szCs w:val="24"/>
        </w:rPr>
        <w:t>: New description</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Location</w:t>
      </w:r>
      <w:r w:rsidRPr="00A4612D">
        <w:rPr>
          <w:rFonts w:eastAsia="Times New Roman" w:cs="Times New Roman"/>
          <w:color w:val="484848"/>
          <w:sz w:val="24"/>
          <w:szCs w:val="24"/>
        </w:rPr>
        <w:t>: New location info</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i/>
          <w:iCs/>
          <w:color w:val="484848"/>
          <w:sz w:val="24"/>
          <w:szCs w:val="24"/>
        </w:rPr>
        <w:t>AddIDs</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csv</w:t>
      </w:r>
      <w:proofErr w:type="spellEnd"/>
      <w:r w:rsidRPr="00A4612D">
        <w:rPr>
          <w:rFonts w:eastAsia="Times New Roman" w:cs="Times New Roman"/>
          <w:color w:val="484848"/>
          <w:sz w:val="24"/>
          <w:szCs w:val="24"/>
        </w:rPr>
        <w:t xml:space="preserve"> of IDs to add as associated media</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i/>
          <w:iCs/>
          <w:color w:val="484848"/>
          <w:sz w:val="24"/>
          <w:szCs w:val="24"/>
        </w:rPr>
        <w:t>RemoveIDs</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csv</w:t>
      </w:r>
      <w:proofErr w:type="spellEnd"/>
      <w:r w:rsidRPr="00A4612D">
        <w:rPr>
          <w:rFonts w:eastAsia="Times New Roman" w:cs="Times New Roman"/>
          <w:color w:val="484848"/>
          <w:sz w:val="24"/>
          <w:szCs w:val="24"/>
        </w:rPr>
        <w:t xml:space="preserve"> of IDs to remove as associated media</w:t>
      </w:r>
    </w:p>
    <w:p w:rsidR="00A4612D" w:rsidRPr="00A4612D" w:rsidRDefault="00A4612D" w:rsidP="00E61915">
      <w:pPr>
        <w:numPr>
          <w:ilvl w:val="1"/>
          <w:numId w:val="25"/>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2"/>
          <w:numId w:val="25"/>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409 Conflict</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0"/>
          <w:numId w:val="2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w:t>
      </w:r>
      <w:ins w:id="15" w:author="Unknown">
        <w:r w:rsidRPr="00E61915">
          <w:rPr>
            <w:rFonts w:eastAsia="Times New Roman" w:cs="Times New Roman"/>
            <w:b/>
            <w:bCs/>
            <w:color w:val="484848"/>
            <w:sz w:val="24"/>
            <w:szCs w:val="24"/>
          </w:rPr>
          <w:t>HANGE_EXHIBITION</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HandleChangeExhibition</w:t>
      </w:r>
      <w:proofErr w:type="spellEnd"/>
    </w:p>
    <w:p w:rsidR="00A4612D" w:rsidRPr="00A4612D" w:rsidRDefault="00A4612D" w:rsidP="00E61915">
      <w:pPr>
        <w:numPr>
          <w:ilvl w:val="1"/>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/?Type=ChangeExhibition&amp;Guid=2080893...&amp;Sub1=Subheading&amp;Background=/Images/TagUnicorn.jpg</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Guid</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exhibition to change</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Name: New name</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Sub1: New subheading 1</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Sub2: New subheading 2</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Background: New BG Image URL</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Img1: </w:t>
      </w:r>
      <w:proofErr w:type="spellStart"/>
      <w:r w:rsidRPr="00A4612D">
        <w:rPr>
          <w:rFonts w:eastAsia="Times New Roman" w:cs="Times New Roman"/>
          <w:color w:val="484848"/>
          <w:sz w:val="24"/>
          <w:szCs w:val="24"/>
        </w:rPr>
        <w:t>Desc</w:t>
      </w:r>
      <w:proofErr w:type="spellEnd"/>
      <w:r w:rsidRPr="00A4612D">
        <w:rPr>
          <w:rFonts w:eastAsia="Times New Roman" w:cs="Times New Roman"/>
          <w:color w:val="484848"/>
          <w:sz w:val="24"/>
          <w:szCs w:val="24"/>
        </w:rPr>
        <w:t xml:space="preserve"> image 1 URL</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Img2: </w:t>
      </w:r>
      <w:proofErr w:type="spellStart"/>
      <w:r w:rsidRPr="00A4612D">
        <w:rPr>
          <w:rFonts w:eastAsia="Times New Roman" w:cs="Times New Roman"/>
          <w:color w:val="484848"/>
          <w:sz w:val="24"/>
          <w:szCs w:val="24"/>
        </w:rPr>
        <w:t>Desc</w:t>
      </w:r>
      <w:proofErr w:type="spellEnd"/>
      <w:r w:rsidRPr="00A4612D">
        <w:rPr>
          <w:rFonts w:eastAsia="Times New Roman" w:cs="Times New Roman"/>
          <w:color w:val="484848"/>
          <w:sz w:val="24"/>
          <w:szCs w:val="24"/>
        </w:rPr>
        <w:t xml:space="preserve"> image 2 URL (not used anymore)</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Private: New private state</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Force: </w:t>
      </w:r>
      <w:proofErr w:type="spellStart"/>
      <w:r w:rsidRPr="00A4612D">
        <w:rPr>
          <w:rFonts w:eastAsia="Times New Roman" w:cs="Times New Roman"/>
          <w:color w:val="484848"/>
          <w:sz w:val="24"/>
          <w:szCs w:val="24"/>
        </w:rPr>
        <w:t>boolean</w:t>
      </w:r>
      <w:proofErr w:type="spellEnd"/>
      <w:r w:rsidRPr="00A4612D">
        <w:rPr>
          <w:rFonts w:eastAsia="Times New Roman" w:cs="Times New Roman"/>
          <w:color w:val="484848"/>
          <w:sz w:val="24"/>
          <w:szCs w:val="24"/>
        </w:rPr>
        <w:t>, whether or not to always delete</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Description</w:t>
      </w:r>
      <w:r w:rsidRPr="00A4612D">
        <w:rPr>
          <w:rFonts w:eastAsia="Times New Roman" w:cs="Times New Roman"/>
          <w:color w:val="484848"/>
          <w:sz w:val="24"/>
          <w:szCs w:val="24"/>
        </w:rPr>
        <w:t>: New description</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i/>
          <w:iCs/>
          <w:color w:val="484848"/>
          <w:sz w:val="24"/>
          <w:szCs w:val="24"/>
        </w:rPr>
        <w:t>AddIDs</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csv</w:t>
      </w:r>
      <w:proofErr w:type="spellEnd"/>
      <w:r w:rsidRPr="00A4612D">
        <w:rPr>
          <w:rFonts w:eastAsia="Times New Roman" w:cs="Times New Roman"/>
          <w:color w:val="484848"/>
          <w:sz w:val="24"/>
          <w:szCs w:val="24"/>
        </w:rPr>
        <w:t xml:space="preserve"> of artwork IDs to add to the exhibition</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i/>
          <w:iCs/>
          <w:color w:val="484848"/>
          <w:sz w:val="24"/>
          <w:szCs w:val="24"/>
        </w:rPr>
        <w:t>RemoveIDs</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csv</w:t>
      </w:r>
      <w:proofErr w:type="spellEnd"/>
      <w:r w:rsidRPr="00A4612D">
        <w:rPr>
          <w:rFonts w:eastAsia="Times New Roman" w:cs="Times New Roman"/>
          <w:color w:val="484848"/>
          <w:sz w:val="24"/>
          <w:szCs w:val="24"/>
        </w:rPr>
        <w:t xml:space="preserve"> of artwork IDs to remove from the exhibition</w:t>
      </w:r>
    </w:p>
    <w:p w:rsidR="00A4612D" w:rsidRPr="00A4612D" w:rsidRDefault="00A4612D" w:rsidP="00E61915">
      <w:pPr>
        <w:numPr>
          <w:ilvl w:val="1"/>
          <w:numId w:val="26"/>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2"/>
          <w:numId w:val="26"/>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409 Conflict</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0"/>
          <w:numId w:val="2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CHANGE_ASSOCIATED_MEDIA</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HandleChangeAssociatedMedia</w:t>
      </w:r>
      <w:proofErr w:type="spellEnd"/>
    </w:p>
    <w:p w:rsidR="00A4612D" w:rsidRPr="00A4612D" w:rsidRDefault="00A4612D" w:rsidP="00E61915">
      <w:pPr>
        <w:numPr>
          <w:ilvl w:val="1"/>
          <w:numId w:val="2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/?Type=ChangeAssociatedMedia&amp;Guid=2080893...&amp;LinqTo=389983...&amp;X=47.3&amp;Y=52.2&amp;Type=Hotspot&amp;Duration=200</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b/>
          <w:bCs/>
          <w:color w:val="484848"/>
          <w:sz w:val="24"/>
          <w:szCs w:val="24"/>
        </w:rPr>
        <w:t>Guid</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guid</w:t>
      </w:r>
      <w:proofErr w:type="spellEnd"/>
      <w:r w:rsidRPr="00A4612D">
        <w:rPr>
          <w:rFonts w:eastAsia="Times New Roman" w:cs="Times New Roman"/>
          <w:color w:val="484848"/>
          <w:sz w:val="24"/>
          <w:szCs w:val="24"/>
        </w:rPr>
        <w:t xml:space="preserve"> of the associated media to change</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lastRenderedPageBreak/>
        <w:t>Name: New name</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ContentType</w:t>
      </w:r>
      <w:proofErr w:type="spellEnd"/>
      <w:r w:rsidRPr="00A4612D">
        <w:rPr>
          <w:rFonts w:eastAsia="Times New Roman" w:cs="Times New Roman"/>
          <w:color w:val="484848"/>
          <w:sz w:val="24"/>
          <w:szCs w:val="24"/>
        </w:rPr>
        <w:t>: New content type</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Duration: new duration</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Source: new source</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LinqTo</w:t>
      </w:r>
      <w:proofErr w:type="spellEnd"/>
      <w:r w:rsidRPr="00A4612D">
        <w:rPr>
          <w:rFonts w:eastAsia="Times New Roman" w:cs="Times New Roman"/>
          <w:color w:val="484848"/>
          <w:sz w:val="24"/>
          <w:szCs w:val="24"/>
        </w:rPr>
        <w:t xml:space="preserve">: If the user wants to edit a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they can supply 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this media is </w:t>
      </w:r>
      <w:proofErr w:type="spellStart"/>
      <w:r w:rsidRPr="00A4612D">
        <w:rPr>
          <w:rFonts w:eastAsia="Times New Roman" w:cs="Times New Roman"/>
          <w:color w:val="484848"/>
          <w:sz w:val="24"/>
          <w:szCs w:val="24"/>
        </w:rPr>
        <w:t>linqed</w:t>
      </w:r>
      <w:proofErr w:type="spellEnd"/>
      <w:r w:rsidRPr="00A4612D">
        <w:rPr>
          <w:rFonts w:eastAsia="Times New Roman" w:cs="Times New Roman"/>
          <w:color w:val="484848"/>
          <w:sz w:val="24"/>
          <w:szCs w:val="24"/>
        </w:rPr>
        <w:t xml:space="preserve"> to</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X: The new X position of 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(requires </w:t>
      </w:r>
      <w:proofErr w:type="spellStart"/>
      <w:r w:rsidRPr="00A4612D">
        <w:rPr>
          <w:rFonts w:eastAsia="Times New Roman" w:cs="Times New Roman"/>
          <w:color w:val="484848"/>
          <w:sz w:val="24"/>
          <w:szCs w:val="24"/>
        </w:rPr>
        <w:t>LinqTo</w:t>
      </w:r>
      <w:proofErr w:type="spellEnd"/>
      <w:r w:rsidRPr="00A4612D">
        <w:rPr>
          <w:rFonts w:eastAsia="Times New Roman" w:cs="Times New Roman"/>
          <w:color w:val="484848"/>
          <w:sz w:val="24"/>
          <w:szCs w:val="24"/>
        </w:rPr>
        <w:t>)</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Y: The new Y position of 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(requires </w:t>
      </w:r>
      <w:proofErr w:type="spellStart"/>
      <w:r w:rsidRPr="00A4612D">
        <w:rPr>
          <w:rFonts w:eastAsia="Times New Roman" w:cs="Times New Roman"/>
          <w:color w:val="484848"/>
          <w:sz w:val="24"/>
          <w:szCs w:val="24"/>
        </w:rPr>
        <w:t>LinqTo</w:t>
      </w:r>
      <w:proofErr w:type="spellEnd"/>
      <w:r w:rsidRPr="00A4612D">
        <w:rPr>
          <w:rFonts w:eastAsia="Times New Roman" w:cs="Times New Roman"/>
          <w:color w:val="484848"/>
          <w:sz w:val="24"/>
          <w:szCs w:val="24"/>
        </w:rPr>
        <w:t>)</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LinqType</w:t>
      </w:r>
      <w:proofErr w:type="spellEnd"/>
      <w:r w:rsidRPr="00A4612D">
        <w:rPr>
          <w:rFonts w:eastAsia="Times New Roman" w:cs="Times New Roman"/>
          <w:color w:val="484848"/>
          <w:sz w:val="24"/>
          <w:szCs w:val="24"/>
        </w:rPr>
        <w:t xml:space="preserve">: The new type of 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(requires </w:t>
      </w:r>
      <w:proofErr w:type="spellStart"/>
      <w:r w:rsidRPr="00A4612D">
        <w:rPr>
          <w:rFonts w:eastAsia="Times New Roman" w:cs="Times New Roman"/>
          <w:color w:val="484848"/>
          <w:sz w:val="24"/>
          <w:szCs w:val="24"/>
        </w:rPr>
        <w:t>LinqTo</w:t>
      </w:r>
      <w:proofErr w:type="spellEnd"/>
      <w:r w:rsidRPr="00A4612D">
        <w:rPr>
          <w:rFonts w:eastAsia="Times New Roman" w:cs="Times New Roman"/>
          <w:color w:val="484848"/>
          <w:sz w:val="24"/>
          <w:szCs w:val="24"/>
        </w:rPr>
        <w:t>)</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Force: </w:t>
      </w:r>
      <w:proofErr w:type="spellStart"/>
      <w:r w:rsidRPr="00A4612D">
        <w:rPr>
          <w:rFonts w:eastAsia="Times New Roman" w:cs="Times New Roman"/>
          <w:color w:val="484848"/>
          <w:sz w:val="24"/>
          <w:szCs w:val="24"/>
        </w:rPr>
        <w:t>boolean</w:t>
      </w:r>
      <w:proofErr w:type="spellEnd"/>
      <w:r w:rsidRPr="00A4612D">
        <w:rPr>
          <w:rFonts w:eastAsia="Times New Roman" w:cs="Times New Roman"/>
          <w:color w:val="484848"/>
          <w:sz w:val="24"/>
          <w:szCs w:val="24"/>
        </w:rPr>
        <w:t>, whether or not to always delete</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Description</w:t>
      </w:r>
      <w:r w:rsidRPr="00A4612D">
        <w:rPr>
          <w:rFonts w:eastAsia="Times New Roman" w:cs="Times New Roman"/>
          <w:color w:val="484848"/>
          <w:sz w:val="24"/>
          <w:szCs w:val="24"/>
        </w:rPr>
        <w:t>: New description</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i/>
          <w:iCs/>
          <w:color w:val="484848"/>
          <w:sz w:val="24"/>
          <w:szCs w:val="24"/>
        </w:rPr>
        <w:t>AddIDs</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csv</w:t>
      </w:r>
      <w:proofErr w:type="spellEnd"/>
      <w:r w:rsidRPr="00A4612D">
        <w:rPr>
          <w:rFonts w:eastAsia="Times New Roman" w:cs="Times New Roman"/>
          <w:color w:val="484848"/>
          <w:sz w:val="24"/>
          <w:szCs w:val="24"/>
        </w:rPr>
        <w:t xml:space="preserve"> of IDs of artwork to add a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to</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i/>
          <w:iCs/>
          <w:color w:val="484848"/>
          <w:sz w:val="24"/>
          <w:szCs w:val="24"/>
        </w:rPr>
        <w:t>RemoveIDs</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csv</w:t>
      </w:r>
      <w:proofErr w:type="spellEnd"/>
      <w:r w:rsidRPr="00A4612D">
        <w:rPr>
          <w:rFonts w:eastAsia="Times New Roman" w:cs="Times New Roman"/>
          <w:color w:val="484848"/>
          <w:sz w:val="24"/>
          <w:szCs w:val="24"/>
        </w:rPr>
        <w:t xml:space="preserve"> of IDs of artwork to remove a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to</w:t>
      </w:r>
    </w:p>
    <w:p w:rsidR="00A4612D" w:rsidRPr="00A4612D" w:rsidRDefault="00A4612D" w:rsidP="00E61915">
      <w:pPr>
        <w:numPr>
          <w:ilvl w:val="1"/>
          <w:numId w:val="27"/>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2"/>
          <w:numId w:val="27"/>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409 Conflict</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0"/>
          <w:numId w:val="2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M</w:t>
      </w:r>
      <w:ins w:id="16" w:author="Unknown">
        <w:r w:rsidRPr="00E61915">
          <w:rPr>
            <w:rFonts w:eastAsia="Times New Roman" w:cs="Times New Roman"/>
            <w:b/>
            <w:bCs/>
            <w:color w:val="484848"/>
            <w:sz w:val="24"/>
            <w:szCs w:val="24"/>
          </w:rPr>
          <w:t>AIN</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HandleChangeMain</w:t>
      </w:r>
      <w:proofErr w:type="spellEnd"/>
    </w:p>
    <w:p w:rsidR="00A4612D" w:rsidRPr="00A4612D" w:rsidRDefault="00A4612D" w:rsidP="00E61915">
      <w:pPr>
        <w:numPr>
          <w:ilvl w:val="1"/>
          <w:numId w:val="2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/?Type=Main&amp;Guid=2080893...&amp;Location=Providence&amp;IconColor=#ABCDEF</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Name: New name</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OverlayColor</w:t>
      </w:r>
      <w:proofErr w:type="spellEnd"/>
      <w:r w:rsidRPr="00A4612D">
        <w:rPr>
          <w:rFonts w:eastAsia="Times New Roman" w:cs="Times New Roman"/>
          <w:color w:val="484848"/>
          <w:sz w:val="24"/>
          <w:szCs w:val="24"/>
        </w:rPr>
        <w:t>: New overlay color</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OverlayTrans</w:t>
      </w:r>
      <w:proofErr w:type="spellEnd"/>
      <w:r w:rsidRPr="00A4612D">
        <w:rPr>
          <w:rFonts w:eastAsia="Times New Roman" w:cs="Times New Roman"/>
          <w:color w:val="484848"/>
          <w:sz w:val="24"/>
          <w:szCs w:val="24"/>
        </w:rPr>
        <w:t xml:space="preserve">: new overlay </w:t>
      </w:r>
      <w:proofErr w:type="spellStart"/>
      <w:r w:rsidRPr="00A4612D">
        <w:rPr>
          <w:rFonts w:eastAsia="Times New Roman" w:cs="Times New Roman"/>
          <w:color w:val="484848"/>
          <w:sz w:val="24"/>
          <w:szCs w:val="24"/>
        </w:rPr>
        <w:t>transparecny</w:t>
      </w:r>
      <w:proofErr w:type="spellEnd"/>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Location: New location</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Background: New BG Image</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Icon: New Icon image</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IconColor</w:t>
      </w:r>
      <w:proofErr w:type="spellEnd"/>
      <w:r w:rsidRPr="00A4612D">
        <w:rPr>
          <w:rFonts w:eastAsia="Times New Roman" w:cs="Times New Roman"/>
          <w:color w:val="484848"/>
          <w:sz w:val="24"/>
          <w:szCs w:val="24"/>
        </w:rPr>
        <w:t>: New icon color</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Count: Client's change counter</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Force: </w:t>
      </w:r>
      <w:proofErr w:type="spellStart"/>
      <w:r w:rsidRPr="00A4612D">
        <w:rPr>
          <w:rFonts w:eastAsia="Times New Roman" w:cs="Times New Roman"/>
          <w:color w:val="484848"/>
          <w:sz w:val="24"/>
          <w:szCs w:val="24"/>
        </w:rPr>
        <w:t>boolean</w:t>
      </w:r>
      <w:proofErr w:type="spellEnd"/>
      <w:r w:rsidRPr="00A4612D">
        <w:rPr>
          <w:rFonts w:eastAsia="Times New Roman" w:cs="Times New Roman"/>
          <w:color w:val="484848"/>
          <w:sz w:val="24"/>
          <w:szCs w:val="24"/>
        </w:rPr>
        <w:t>, whether or not to always delete</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Info</w:t>
      </w:r>
      <w:r w:rsidRPr="00A4612D">
        <w:rPr>
          <w:rFonts w:eastAsia="Times New Roman" w:cs="Times New Roman"/>
          <w:color w:val="484848"/>
          <w:sz w:val="24"/>
          <w:szCs w:val="24"/>
        </w:rPr>
        <w:t>: New info</w:t>
      </w:r>
    </w:p>
    <w:p w:rsidR="00A4612D" w:rsidRPr="00A4612D" w:rsidRDefault="00A4612D" w:rsidP="00E61915">
      <w:pPr>
        <w:numPr>
          <w:ilvl w:val="1"/>
          <w:numId w:val="28"/>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404 Not Found</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numPr>
          <w:ilvl w:val="2"/>
          <w:numId w:val="28"/>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409 Conflict</w:t>
      </w:r>
      <w:r w:rsidRPr="00E61915">
        <w:rPr>
          <w:rFonts w:eastAsia="Times New Roman" w:cs="Times New Roman"/>
          <w:color w:val="484848"/>
          <w:sz w:val="24"/>
          <w:szCs w:val="24"/>
        </w:rPr>
        <w:t> </w:t>
      </w:r>
      <w:r w:rsidRPr="00A4612D">
        <w:rPr>
          <w:rFonts w:eastAsia="Times New Roman" w:cs="Times New Roman"/>
          <w:color w:val="484848"/>
          <w:sz w:val="24"/>
          <w:szCs w:val="24"/>
        </w:rPr>
        <w:t>See CHANGE_TOUR</w:t>
      </w:r>
    </w:p>
    <w:p w:rsidR="00A4612D" w:rsidRPr="00A4612D" w:rsidRDefault="00A4612D" w:rsidP="00E61915">
      <w:pPr>
        <w:spacing w:after="150"/>
        <w:outlineLvl w:val="0"/>
        <w:rPr>
          <w:rFonts w:eastAsia="Times New Roman" w:cs="Times New Roman"/>
          <w:b/>
          <w:bCs/>
          <w:color w:val="555555"/>
          <w:kern w:val="36"/>
          <w:sz w:val="24"/>
          <w:szCs w:val="24"/>
        </w:rPr>
      </w:pPr>
      <w:bookmarkStart w:id="17" w:name="PUT-HandlePutRequest"/>
      <w:bookmarkEnd w:id="17"/>
      <w:r w:rsidRPr="00E61915">
        <w:rPr>
          <w:rFonts w:eastAsia="Times New Roman" w:cs="Times New Roman"/>
          <w:b/>
          <w:bCs/>
          <w:color w:val="555555"/>
          <w:kern w:val="36"/>
          <w:sz w:val="24"/>
          <w:szCs w:val="24"/>
        </w:rPr>
        <w:t>P</w:t>
      </w:r>
      <w:ins w:id="18" w:author="Unknown">
        <w:r w:rsidRPr="00E61915">
          <w:rPr>
            <w:rFonts w:eastAsia="Times New Roman" w:cs="Times New Roman"/>
            <w:b/>
            <w:bCs/>
            <w:color w:val="555555"/>
            <w:kern w:val="36"/>
            <w:sz w:val="24"/>
            <w:szCs w:val="24"/>
          </w:rPr>
          <w:t>UT</w:t>
        </w:r>
      </w:ins>
      <w:r w:rsidRPr="00E61915">
        <w:rPr>
          <w:rFonts w:eastAsia="Times New Roman" w:cs="Times New Roman"/>
          <w:b/>
          <w:bCs/>
          <w:color w:val="555555"/>
          <w:kern w:val="36"/>
          <w:sz w:val="24"/>
          <w:szCs w:val="24"/>
        </w:rPr>
        <w:t> </w:t>
      </w:r>
      <w:r w:rsidRPr="00A4612D">
        <w:rPr>
          <w:rFonts w:eastAsia="Times New Roman" w:cs="Times New Roman"/>
          <w:b/>
          <w:bCs/>
          <w:color w:val="555555"/>
          <w:kern w:val="36"/>
          <w:sz w:val="24"/>
          <w:szCs w:val="24"/>
        </w:rPr>
        <w:t xml:space="preserve">-&gt; </w:t>
      </w:r>
      <w:proofErr w:type="spellStart"/>
      <w:r w:rsidRPr="00A4612D">
        <w:rPr>
          <w:rFonts w:eastAsia="Times New Roman" w:cs="Times New Roman"/>
          <w:b/>
          <w:bCs/>
          <w:color w:val="555555"/>
          <w:kern w:val="36"/>
          <w:sz w:val="24"/>
          <w:szCs w:val="24"/>
        </w:rPr>
        <w:t>HandlePutRequest</w:t>
      </w:r>
      <w:proofErr w:type="spellEnd"/>
    </w:p>
    <w:p w:rsidR="00A4612D" w:rsidRPr="00A4612D" w:rsidRDefault="00A4612D" w:rsidP="00E61915">
      <w:pPr>
        <w:numPr>
          <w:ilvl w:val="0"/>
          <w:numId w:val="29"/>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w:t>
      </w:r>
      <w:ins w:id="19" w:author="Unknown">
        <w:r w:rsidRPr="00E61915">
          <w:rPr>
            <w:rFonts w:eastAsia="Times New Roman" w:cs="Times New Roman"/>
            <w:b/>
            <w:bCs/>
            <w:color w:val="484848"/>
            <w:sz w:val="24"/>
            <w:szCs w:val="24"/>
          </w:rPr>
          <w:t>REATE_DOQ_EXHIBITION</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HandlePutExhibitionRequest</w:t>
      </w:r>
      <w:proofErr w:type="spellEnd"/>
    </w:p>
    <w:p w:rsidR="00A4612D" w:rsidRPr="00A4612D" w:rsidRDefault="00A4612D" w:rsidP="00E61915">
      <w:pPr>
        <w:numPr>
          <w:ilvl w:val="1"/>
          <w:numId w:val="2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CreateExhibition</w:t>
      </w:r>
      <w:proofErr w:type="spellEnd"/>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Name: New name (Default: Exhibition)</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Sub1: New subheading 1 (Default: First Subheading)</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Sub2: New subheading 2 (Default: Second Subheading)</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Background: New BG Image URL (Default: /Images/default.jpg)</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lastRenderedPageBreak/>
        <w:t xml:space="preserve">Img1: </w:t>
      </w:r>
      <w:proofErr w:type="spellStart"/>
      <w:r w:rsidRPr="00A4612D">
        <w:rPr>
          <w:rFonts w:eastAsia="Times New Roman" w:cs="Times New Roman"/>
          <w:color w:val="484848"/>
          <w:sz w:val="24"/>
          <w:szCs w:val="24"/>
        </w:rPr>
        <w:t>Desc</w:t>
      </w:r>
      <w:proofErr w:type="spellEnd"/>
      <w:r w:rsidRPr="00A4612D">
        <w:rPr>
          <w:rFonts w:eastAsia="Times New Roman" w:cs="Times New Roman"/>
          <w:color w:val="484848"/>
          <w:sz w:val="24"/>
          <w:szCs w:val="24"/>
        </w:rPr>
        <w:t xml:space="preserve"> image 1 URL (Default: /Images/default.jpg)</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Img2: </w:t>
      </w:r>
      <w:proofErr w:type="spellStart"/>
      <w:r w:rsidRPr="00A4612D">
        <w:rPr>
          <w:rFonts w:eastAsia="Times New Roman" w:cs="Times New Roman"/>
          <w:color w:val="484848"/>
          <w:sz w:val="24"/>
          <w:szCs w:val="24"/>
        </w:rPr>
        <w:t>Desc</w:t>
      </w:r>
      <w:proofErr w:type="spellEnd"/>
      <w:r w:rsidRPr="00A4612D">
        <w:rPr>
          <w:rFonts w:eastAsia="Times New Roman" w:cs="Times New Roman"/>
          <w:color w:val="484848"/>
          <w:sz w:val="24"/>
          <w:szCs w:val="24"/>
        </w:rPr>
        <w:t xml:space="preserve"> image 2 URL (not used anymore)</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Private: New private state (Default: true)</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Description</w:t>
      </w:r>
      <w:r w:rsidRPr="00A4612D">
        <w:rPr>
          <w:rFonts w:eastAsia="Times New Roman" w:cs="Times New Roman"/>
          <w:color w:val="484848"/>
          <w:sz w:val="24"/>
          <w:szCs w:val="24"/>
        </w:rPr>
        <w:t>: New description (Default: Description)</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i/>
          <w:iCs/>
          <w:color w:val="484848"/>
          <w:sz w:val="24"/>
          <w:szCs w:val="24"/>
        </w:rPr>
        <w:t>AddIDs</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csv</w:t>
      </w:r>
      <w:proofErr w:type="spellEnd"/>
      <w:r w:rsidRPr="00A4612D">
        <w:rPr>
          <w:rFonts w:eastAsia="Times New Roman" w:cs="Times New Roman"/>
          <w:color w:val="484848"/>
          <w:sz w:val="24"/>
          <w:szCs w:val="24"/>
        </w:rPr>
        <w:t xml:space="preserve"> of artwork IDs to add to the exhibition</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If true the created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is serialized and returned</w:t>
      </w:r>
    </w:p>
    <w:p w:rsidR="00A4612D" w:rsidRPr="00A4612D" w:rsidRDefault="00A4612D" w:rsidP="00E61915">
      <w:pPr>
        <w:numPr>
          <w:ilvl w:val="1"/>
          <w:numId w:val="29"/>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29"/>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contains the serialized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if </w:t>
      </w: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is true</w:t>
      </w:r>
    </w:p>
    <w:p w:rsidR="00A4612D" w:rsidRPr="00A4612D" w:rsidRDefault="00A4612D" w:rsidP="00E61915">
      <w:pPr>
        <w:numPr>
          <w:ilvl w:val="0"/>
          <w:numId w:val="3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w:t>
      </w:r>
      <w:ins w:id="20" w:author="Unknown">
        <w:r w:rsidRPr="00E61915">
          <w:rPr>
            <w:rFonts w:eastAsia="Times New Roman" w:cs="Times New Roman"/>
            <w:b/>
            <w:bCs/>
            <w:color w:val="484848"/>
            <w:sz w:val="24"/>
            <w:szCs w:val="24"/>
          </w:rPr>
          <w:t>REATE_DOQ_ARTWORK</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HandlePutArtworkRequest</w:t>
      </w:r>
      <w:proofErr w:type="spellEnd"/>
    </w:p>
    <w:p w:rsidR="00A4612D" w:rsidRPr="00A4612D" w:rsidRDefault="00A4612D" w:rsidP="00E61915">
      <w:pPr>
        <w:numPr>
          <w:ilvl w:val="1"/>
          <w:numId w:val="3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CreateArtwork</w:t>
      </w:r>
      <w:proofErr w:type="spellEnd"/>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Name: New name</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Title: New title (is this used??)</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Artist: New artist name</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Year: New year</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Preview: new preview image URL</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Thumbnail: New thumbnail URL</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Deepzoom</w:t>
      </w:r>
      <w:proofErr w:type="spellEnd"/>
      <w:r w:rsidRPr="00A4612D">
        <w:rPr>
          <w:rFonts w:eastAsia="Times New Roman" w:cs="Times New Roman"/>
          <w:color w:val="484848"/>
          <w:sz w:val="24"/>
          <w:szCs w:val="24"/>
        </w:rPr>
        <w:t xml:space="preserve">: New </w:t>
      </w:r>
      <w:proofErr w:type="spellStart"/>
      <w:r w:rsidRPr="00A4612D">
        <w:rPr>
          <w:rFonts w:eastAsia="Times New Roman" w:cs="Times New Roman"/>
          <w:color w:val="484848"/>
          <w:sz w:val="24"/>
          <w:szCs w:val="24"/>
        </w:rPr>
        <w:t>Deepzoom</w:t>
      </w:r>
      <w:proofErr w:type="spellEnd"/>
      <w:r w:rsidRPr="00A4612D">
        <w:rPr>
          <w:rFonts w:eastAsia="Times New Roman" w:cs="Times New Roman"/>
          <w:color w:val="484848"/>
          <w:sz w:val="24"/>
          <w:szCs w:val="24"/>
        </w:rPr>
        <w:t xml:space="preserve"> URL</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InfoFields</w:t>
      </w:r>
      <w:proofErr w:type="spellEnd"/>
      <w:r w:rsidRPr="00A4612D">
        <w:rPr>
          <w:rFonts w:eastAsia="Times New Roman" w:cs="Times New Roman"/>
          <w:color w:val="484848"/>
          <w:sz w:val="24"/>
          <w:szCs w:val="24"/>
        </w:rPr>
        <w:t>: JSON of custom info fields</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Description</w:t>
      </w:r>
      <w:r w:rsidRPr="00A4612D">
        <w:rPr>
          <w:rFonts w:eastAsia="Times New Roman" w:cs="Times New Roman"/>
          <w:color w:val="484848"/>
          <w:sz w:val="24"/>
          <w:szCs w:val="24"/>
        </w:rPr>
        <w:t>: New description</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Location</w:t>
      </w:r>
      <w:r w:rsidRPr="00A4612D">
        <w:rPr>
          <w:rFonts w:eastAsia="Times New Roman" w:cs="Times New Roman"/>
          <w:color w:val="484848"/>
          <w:sz w:val="24"/>
          <w:szCs w:val="24"/>
        </w:rPr>
        <w:t>: New location info</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proofErr w:type="spellStart"/>
      <w:r w:rsidRPr="00E61915">
        <w:rPr>
          <w:rFonts w:eastAsia="Times New Roman" w:cs="Times New Roman"/>
          <w:i/>
          <w:iCs/>
          <w:color w:val="484848"/>
          <w:sz w:val="24"/>
          <w:szCs w:val="24"/>
        </w:rPr>
        <w:t>AddIDs</w:t>
      </w:r>
      <w:proofErr w:type="spellEnd"/>
      <w:r w:rsidRPr="00A4612D">
        <w:rPr>
          <w:rFonts w:eastAsia="Times New Roman" w:cs="Times New Roman"/>
          <w:color w:val="484848"/>
          <w:sz w:val="24"/>
          <w:szCs w:val="24"/>
        </w:rPr>
        <w:t xml:space="preserve">: </w:t>
      </w:r>
      <w:proofErr w:type="spellStart"/>
      <w:r w:rsidRPr="00A4612D">
        <w:rPr>
          <w:rFonts w:eastAsia="Times New Roman" w:cs="Times New Roman"/>
          <w:color w:val="484848"/>
          <w:sz w:val="24"/>
          <w:szCs w:val="24"/>
        </w:rPr>
        <w:t>csv</w:t>
      </w:r>
      <w:proofErr w:type="spellEnd"/>
      <w:r w:rsidRPr="00A4612D">
        <w:rPr>
          <w:rFonts w:eastAsia="Times New Roman" w:cs="Times New Roman"/>
          <w:color w:val="484848"/>
          <w:sz w:val="24"/>
          <w:szCs w:val="24"/>
        </w:rPr>
        <w:t xml:space="preserve"> of IDs to add as associated media</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If true the created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is serialized and returned</w:t>
      </w:r>
    </w:p>
    <w:p w:rsidR="00A4612D" w:rsidRPr="00A4612D" w:rsidRDefault="00A4612D" w:rsidP="00E61915">
      <w:pPr>
        <w:numPr>
          <w:ilvl w:val="1"/>
          <w:numId w:val="30"/>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30"/>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contains the serialized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if </w:t>
      </w: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is true</w:t>
      </w:r>
    </w:p>
    <w:p w:rsidR="00A4612D" w:rsidRPr="00A4612D" w:rsidRDefault="00A4612D" w:rsidP="00E61915">
      <w:pPr>
        <w:numPr>
          <w:ilvl w:val="0"/>
          <w:numId w:val="3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w:t>
      </w:r>
      <w:ins w:id="21" w:author="Unknown">
        <w:r w:rsidRPr="00E61915">
          <w:rPr>
            <w:rFonts w:eastAsia="Times New Roman" w:cs="Times New Roman"/>
            <w:b/>
            <w:bCs/>
            <w:color w:val="484848"/>
            <w:sz w:val="24"/>
            <w:szCs w:val="24"/>
          </w:rPr>
          <w:t>REATE_DOQ_TOUR</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HandlePutTourRequest</w:t>
      </w:r>
      <w:proofErr w:type="spellEnd"/>
    </w:p>
    <w:p w:rsidR="00A4612D" w:rsidRPr="00A4612D" w:rsidRDefault="00A4612D" w:rsidP="00E61915">
      <w:pPr>
        <w:numPr>
          <w:ilvl w:val="1"/>
          <w:numId w:val="3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CreateTour</w:t>
      </w:r>
      <w:proofErr w:type="spellEnd"/>
    </w:p>
    <w:p w:rsidR="00A4612D" w:rsidRPr="00A4612D" w:rsidRDefault="00A4612D" w:rsidP="00E61915">
      <w:pPr>
        <w:numPr>
          <w:ilvl w:val="2"/>
          <w:numId w:val="3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Name: New name</w:t>
      </w:r>
    </w:p>
    <w:p w:rsidR="00A4612D" w:rsidRPr="00A4612D" w:rsidRDefault="00A4612D" w:rsidP="00E61915">
      <w:pPr>
        <w:numPr>
          <w:ilvl w:val="2"/>
          <w:numId w:val="3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Thumbnail: New thumbnail URL</w:t>
      </w:r>
    </w:p>
    <w:p w:rsidR="00A4612D" w:rsidRPr="00A4612D" w:rsidRDefault="00A4612D" w:rsidP="00E61915">
      <w:pPr>
        <w:numPr>
          <w:ilvl w:val="2"/>
          <w:numId w:val="31"/>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RelatedArtworks</w:t>
      </w:r>
      <w:proofErr w:type="spellEnd"/>
      <w:r w:rsidRPr="00A4612D">
        <w:rPr>
          <w:rFonts w:eastAsia="Times New Roman" w:cs="Times New Roman"/>
          <w:color w:val="484848"/>
          <w:sz w:val="24"/>
          <w:szCs w:val="24"/>
        </w:rPr>
        <w:t>: JSON of related artworks</w:t>
      </w:r>
    </w:p>
    <w:p w:rsidR="00A4612D" w:rsidRPr="00A4612D" w:rsidRDefault="00A4612D" w:rsidP="00E61915">
      <w:pPr>
        <w:numPr>
          <w:ilvl w:val="2"/>
          <w:numId w:val="3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Private: New private state</w:t>
      </w:r>
    </w:p>
    <w:p w:rsidR="00A4612D" w:rsidRPr="00A4612D" w:rsidRDefault="00A4612D" w:rsidP="00E61915">
      <w:pPr>
        <w:numPr>
          <w:ilvl w:val="2"/>
          <w:numId w:val="31"/>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Description</w:t>
      </w:r>
      <w:r w:rsidRPr="00A4612D">
        <w:rPr>
          <w:rFonts w:eastAsia="Times New Roman" w:cs="Times New Roman"/>
          <w:color w:val="484848"/>
          <w:sz w:val="24"/>
          <w:szCs w:val="24"/>
        </w:rPr>
        <w:t>: New description</w:t>
      </w:r>
    </w:p>
    <w:p w:rsidR="00A4612D" w:rsidRPr="00A4612D" w:rsidRDefault="00A4612D" w:rsidP="00E61915">
      <w:pPr>
        <w:numPr>
          <w:ilvl w:val="2"/>
          <w:numId w:val="31"/>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Content</w:t>
      </w:r>
      <w:r w:rsidRPr="00A4612D">
        <w:rPr>
          <w:rFonts w:eastAsia="Times New Roman" w:cs="Times New Roman"/>
          <w:color w:val="484848"/>
          <w:sz w:val="24"/>
          <w:szCs w:val="24"/>
        </w:rPr>
        <w:t>: New content</w:t>
      </w:r>
    </w:p>
    <w:p w:rsidR="00A4612D" w:rsidRPr="00A4612D" w:rsidRDefault="00A4612D" w:rsidP="00E61915">
      <w:pPr>
        <w:numPr>
          <w:ilvl w:val="2"/>
          <w:numId w:val="31"/>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If true the created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is serialized and returned</w:t>
      </w:r>
    </w:p>
    <w:p w:rsidR="00A4612D" w:rsidRPr="00A4612D" w:rsidRDefault="00A4612D" w:rsidP="00E61915">
      <w:pPr>
        <w:numPr>
          <w:ilvl w:val="1"/>
          <w:numId w:val="31"/>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31"/>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contains the serialized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if </w:t>
      </w: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is true</w:t>
      </w:r>
    </w:p>
    <w:p w:rsidR="00A4612D" w:rsidRPr="00A4612D" w:rsidRDefault="00A4612D" w:rsidP="00E61915">
      <w:pPr>
        <w:numPr>
          <w:ilvl w:val="0"/>
          <w:numId w:val="3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w:t>
      </w:r>
      <w:ins w:id="22" w:author="Unknown">
        <w:r w:rsidRPr="00E61915">
          <w:rPr>
            <w:rFonts w:eastAsia="Times New Roman" w:cs="Times New Roman"/>
            <w:b/>
            <w:bCs/>
            <w:color w:val="484848"/>
            <w:sz w:val="24"/>
            <w:szCs w:val="24"/>
          </w:rPr>
          <w:t>REATE_HOTSPOT</w:t>
        </w:r>
      </w:ins>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HandlePutHotspotRequest</w:t>
      </w:r>
      <w:proofErr w:type="spellEnd"/>
    </w:p>
    <w:p w:rsidR="00A4612D" w:rsidRPr="00A4612D" w:rsidRDefault="00A4612D" w:rsidP="00E61915">
      <w:pPr>
        <w:numPr>
          <w:ilvl w:val="1"/>
          <w:numId w:val="3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CreateHotspot</w:t>
      </w:r>
      <w:proofErr w:type="spellEnd"/>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Name: New name</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ContentType</w:t>
      </w:r>
      <w:proofErr w:type="spellEnd"/>
      <w:r w:rsidRPr="00A4612D">
        <w:rPr>
          <w:rFonts w:eastAsia="Times New Roman" w:cs="Times New Roman"/>
          <w:color w:val="484848"/>
          <w:sz w:val="24"/>
          <w:szCs w:val="24"/>
        </w:rPr>
        <w:t>: New content type</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Duration: new duration</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Source: new source</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lastRenderedPageBreak/>
        <w:t>LinqTo</w:t>
      </w:r>
      <w:proofErr w:type="spellEnd"/>
      <w:r w:rsidRPr="00A4612D">
        <w:rPr>
          <w:rFonts w:eastAsia="Times New Roman" w:cs="Times New Roman"/>
          <w:color w:val="484848"/>
          <w:sz w:val="24"/>
          <w:szCs w:val="24"/>
        </w:rPr>
        <w:t xml:space="preserve">: If the user wants to create a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they can specify the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id to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to</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X: The new X position of 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(requires </w:t>
      </w:r>
      <w:proofErr w:type="spellStart"/>
      <w:r w:rsidRPr="00A4612D">
        <w:rPr>
          <w:rFonts w:eastAsia="Times New Roman" w:cs="Times New Roman"/>
          <w:color w:val="484848"/>
          <w:sz w:val="24"/>
          <w:szCs w:val="24"/>
        </w:rPr>
        <w:t>LinqTo</w:t>
      </w:r>
      <w:proofErr w:type="spellEnd"/>
      <w:r w:rsidRPr="00A4612D">
        <w:rPr>
          <w:rFonts w:eastAsia="Times New Roman" w:cs="Times New Roman"/>
          <w:color w:val="484848"/>
          <w:sz w:val="24"/>
          <w:szCs w:val="24"/>
        </w:rPr>
        <w:t>)</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 xml:space="preserve">Y: The new Y position of 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(requires </w:t>
      </w:r>
      <w:proofErr w:type="spellStart"/>
      <w:r w:rsidRPr="00A4612D">
        <w:rPr>
          <w:rFonts w:eastAsia="Times New Roman" w:cs="Times New Roman"/>
          <w:color w:val="484848"/>
          <w:sz w:val="24"/>
          <w:szCs w:val="24"/>
        </w:rPr>
        <w:t>LinqTo</w:t>
      </w:r>
      <w:proofErr w:type="spellEnd"/>
      <w:r w:rsidRPr="00A4612D">
        <w:rPr>
          <w:rFonts w:eastAsia="Times New Roman" w:cs="Times New Roman"/>
          <w:color w:val="484848"/>
          <w:sz w:val="24"/>
          <w:szCs w:val="24"/>
        </w:rPr>
        <w:t>)</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LinqType</w:t>
      </w:r>
      <w:proofErr w:type="spellEnd"/>
      <w:r w:rsidRPr="00A4612D">
        <w:rPr>
          <w:rFonts w:eastAsia="Times New Roman" w:cs="Times New Roman"/>
          <w:color w:val="484848"/>
          <w:sz w:val="24"/>
          <w:szCs w:val="24"/>
        </w:rPr>
        <w:t xml:space="preserve">: The new type of the </w:t>
      </w:r>
      <w:proofErr w:type="spellStart"/>
      <w:r w:rsidRPr="00A4612D">
        <w:rPr>
          <w:rFonts w:eastAsia="Times New Roman" w:cs="Times New Roman"/>
          <w:color w:val="484848"/>
          <w:sz w:val="24"/>
          <w:szCs w:val="24"/>
        </w:rPr>
        <w:t>linq</w:t>
      </w:r>
      <w:proofErr w:type="spellEnd"/>
      <w:r w:rsidRPr="00A4612D">
        <w:rPr>
          <w:rFonts w:eastAsia="Times New Roman" w:cs="Times New Roman"/>
          <w:color w:val="484848"/>
          <w:sz w:val="24"/>
          <w:szCs w:val="24"/>
        </w:rPr>
        <w:t xml:space="preserve"> (requires </w:t>
      </w:r>
      <w:proofErr w:type="spellStart"/>
      <w:r w:rsidRPr="00A4612D">
        <w:rPr>
          <w:rFonts w:eastAsia="Times New Roman" w:cs="Times New Roman"/>
          <w:color w:val="484848"/>
          <w:sz w:val="24"/>
          <w:szCs w:val="24"/>
        </w:rPr>
        <w:t>LinqTo</w:t>
      </w:r>
      <w:proofErr w:type="spellEnd"/>
      <w:r w:rsidRPr="00A4612D">
        <w:rPr>
          <w:rFonts w:eastAsia="Times New Roman" w:cs="Times New Roman"/>
          <w:color w:val="484848"/>
          <w:sz w:val="24"/>
          <w:szCs w:val="24"/>
        </w:rPr>
        <w:t>)</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Description</w:t>
      </w:r>
      <w:r w:rsidRPr="00A4612D">
        <w:rPr>
          <w:rFonts w:eastAsia="Times New Roman" w:cs="Times New Roman"/>
          <w:color w:val="484848"/>
          <w:sz w:val="24"/>
          <w:szCs w:val="24"/>
        </w:rPr>
        <w:t>: New description</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If true the created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is serialized and returned</w:t>
      </w:r>
    </w:p>
    <w:p w:rsidR="00A4612D" w:rsidRPr="00A4612D" w:rsidRDefault="00A4612D" w:rsidP="00E61915">
      <w:pPr>
        <w:numPr>
          <w:ilvl w:val="1"/>
          <w:numId w:val="32"/>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32"/>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contains the serialized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if </w:t>
      </w: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is true</w:t>
      </w:r>
    </w:p>
    <w:p w:rsidR="00A4612D" w:rsidRPr="00A4612D" w:rsidRDefault="00A4612D" w:rsidP="00E61915">
      <w:pPr>
        <w:numPr>
          <w:ilvl w:val="0"/>
          <w:numId w:val="3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CREATE_DOQ_FEEDBACK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-&gt; </w:t>
      </w:r>
      <w:proofErr w:type="spellStart"/>
      <w:r w:rsidRPr="00A4612D">
        <w:rPr>
          <w:rFonts w:eastAsia="Times New Roman" w:cs="Times New Roman"/>
          <w:color w:val="484848"/>
          <w:sz w:val="24"/>
          <w:szCs w:val="24"/>
        </w:rPr>
        <w:t>HandlePutFeedbackRequest</w:t>
      </w:r>
      <w:proofErr w:type="spellEnd"/>
    </w:p>
    <w:p w:rsidR="00A4612D" w:rsidRPr="00A4612D" w:rsidRDefault="00A4612D" w:rsidP="00E61915">
      <w:pPr>
        <w:numPr>
          <w:ilvl w:val="1"/>
          <w:numId w:val="33"/>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/?Type=</w:t>
      </w:r>
      <w:proofErr w:type="spellStart"/>
      <w:r w:rsidRPr="00A4612D">
        <w:rPr>
          <w:rFonts w:eastAsia="Times New Roman" w:cs="Times New Roman"/>
          <w:color w:val="484848"/>
          <w:sz w:val="24"/>
          <w:szCs w:val="24"/>
        </w:rPr>
        <w:t>CreateFeedback</w:t>
      </w:r>
      <w:proofErr w:type="spellEnd"/>
    </w:p>
    <w:p w:rsidR="00A4612D" w:rsidRPr="00A4612D" w:rsidRDefault="00A4612D" w:rsidP="00E61915">
      <w:pPr>
        <w:numPr>
          <w:ilvl w:val="2"/>
          <w:numId w:val="33"/>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SourceID</w:t>
      </w:r>
      <w:proofErr w:type="spellEnd"/>
      <w:r w:rsidRPr="00A4612D">
        <w:rPr>
          <w:rFonts w:eastAsia="Times New Roman" w:cs="Times New Roman"/>
          <w:color w:val="484848"/>
          <w:sz w:val="24"/>
          <w:szCs w:val="24"/>
        </w:rPr>
        <w:t>: Source ID</w:t>
      </w:r>
    </w:p>
    <w:p w:rsidR="00A4612D" w:rsidRPr="00A4612D" w:rsidRDefault="00A4612D" w:rsidP="00E61915">
      <w:pPr>
        <w:numPr>
          <w:ilvl w:val="2"/>
          <w:numId w:val="33"/>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SourceType</w:t>
      </w:r>
      <w:proofErr w:type="spellEnd"/>
      <w:r w:rsidRPr="00A4612D">
        <w:rPr>
          <w:rFonts w:eastAsia="Times New Roman" w:cs="Times New Roman"/>
          <w:color w:val="484848"/>
          <w:sz w:val="24"/>
          <w:szCs w:val="24"/>
        </w:rPr>
        <w:t>: Source type</w:t>
      </w:r>
    </w:p>
    <w:p w:rsidR="00A4612D" w:rsidRPr="00A4612D" w:rsidRDefault="00A4612D" w:rsidP="00E61915">
      <w:pPr>
        <w:numPr>
          <w:ilvl w:val="2"/>
          <w:numId w:val="33"/>
        </w:numPr>
        <w:spacing w:before="100" w:beforeAutospacing="1" w:after="100" w:afterAutospacing="1"/>
        <w:rPr>
          <w:rFonts w:eastAsia="Times New Roman" w:cs="Times New Roman"/>
          <w:color w:val="484848"/>
          <w:sz w:val="24"/>
          <w:szCs w:val="24"/>
        </w:rPr>
      </w:pPr>
      <w:r w:rsidRPr="00E61915">
        <w:rPr>
          <w:rFonts w:eastAsia="Times New Roman" w:cs="Times New Roman"/>
          <w:i/>
          <w:iCs/>
          <w:color w:val="484848"/>
          <w:sz w:val="24"/>
          <w:szCs w:val="24"/>
        </w:rPr>
        <w:t>Description</w:t>
      </w:r>
      <w:r w:rsidRPr="00A4612D">
        <w:rPr>
          <w:rFonts w:eastAsia="Times New Roman" w:cs="Times New Roman"/>
          <w:color w:val="484848"/>
          <w:sz w:val="24"/>
          <w:szCs w:val="24"/>
        </w:rPr>
        <w:t>: New description</w:t>
      </w:r>
    </w:p>
    <w:p w:rsidR="00A4612D" w:rsidRPr="00A4612D" w:rsidRDefault="00A4612D" w:rsidP="00E61915">
      <w:pPr>
        <w:numPr>
          <w:ilvl w:val="2"/>
          <w:numId w:val="33"/>
        </w:num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If true the created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is serialized and returned</w:t>
      </w:r>
    </w:p>
    <w:p w:rsidR="00A4612D" w:rsidRPr="00A4612D" w:rsidRDefault="00A4612D" w:rsidP="00E61915">
      <w:pPr>
        <w:numPr>
          <w:ilvl w:val="1"/>
          <w:numId w:val="33"/>
        </w:num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Results</w:t>
      </w:r>
    </w:p>
    <w:p w:rsidR="00A4612D" w:rsidRPr="00A4612D" w:rsidRDefault="00A4612D" w:rsidP="00E61915">
      <w:pPr>
        <w:numPr>
          <w:ilvl w:val="2"/>
          <w:numId w:val="33"/>
        </w:numPr>
        <w:spacing w:before="100" w:beforeAutospacing="1" w:after="100" w:afterAutospacing="1"/>
        <w:rPr>
          <w:rFonts w:eastAsia="Times New Roman" w:cs="Times New Roman"/>
          <w:color w:val="484848"/>
          <w:sz w:val="24"/>
          <w:szCs w:val="24"/>
        </w:rPr>
      </w:pPr>
      <w:r w:rsidRPr="00E61915">
        <w:rPr>
          <w:rFonts w:eastAsia="Times New Roman" w:cs="Times New Roman"/>
          <w:b/>
          <w:bCs/>
          <w:color w:val="484848"/>
          <w:sz w:val="24"/>
          <w:szCs w:val="24"/>
        </w:rPr>
        <w:t>200 OK</w:t>
      </w:r>
      <w:r w:rsidRPr="00E61915">
        <w:rPr>
          <w:rFonts w:eastAsia="Times New Roman" w:cs="Times New Roman"/>
          <w:color w:val="484848"/>
          <w:sz w:val="24"/>
          <w:szCs w:val="24"/>
        </w:rPr>
        <w:t> </w:t>
      </w:r>
      <w:r w:rsidRPr="00A4612D">
        <w:rPr>
          <w:rFonts w:eastAsia="Times New Roman" w:cs="Times New Roman"/>
          <w:color w:val="484848"/>
          <w:sz w:val="24"/>
          <w:szCs w:val="24"/>
        </w:rPr>
        <w:t xml:space="preserve">contains the serialized </w:t>
      </w:r>
      <w:proofErr w:type="spellStart"/>
      <w:r w:rsidRPr="00A4612D">
        <w:rPr>
          <w:rFonts w:eastAsia="Times New Roman" w:cs="Times New Roman"/>
          <w:color w:val="484848"/>
          <w:sz w:val="24"/>
          <w:szCs w:val="24"/>
        </w:rPr>
        <w:t>doq</w:t>
      </w:r>
      <w:proofErr w:type="spellEnd"/>
      <w:r w:rsidRPr="00A4612D">
        <w:rPr>
          <w:rFonts w:eastAsia="Times New Roman" w:cs="Times New Roman"/>
          <w:color w:val="484848"/>
          <w:sz w:val="24"/>
          <w:szCs w:val="24"/>
        </w:rPr>
        <w:t xml:space="preserve"> if </w:t>
      </w:r>
      <w:proofErr w:type="spellStart"/>
      <w:r w:rsidRPr="00A4612D">
        <w:rPr>
          <w:rFonts w:eastAsia="Times New Roman" w:cs="Times New Roman"/>
          <w:color w:val="484848"/>
          <w:sz w:val="24"/>
          <w:szCs w:val="24"/>
        </w:rPr>
        <w:t>ReturnDoq</w:t>
      </w:r>
      <w:proofErr w:type="spellEnd"/>
      <w:r w:rsidRPr="00A4612D">
        <w:rPr>
          <w:rFonts w:eastAsia="Times New Roman" w:cs="Times New Roman"/>
          <w:color w:val="484848"/>
          <w:sz w:val="24"/>
          <w:szCs w:val="24"/>
        </w:rPr>
        <w:t xml:space="preserve"> is true</w:t>
      </w:r>
    </w:p>
    <w:p w:rsidR="00A4612D" w:rsidRPr="00A4612D" w:rsidRDefault="00A4612D" w:rsidP="00E61915">
      <w:pPr>
        <w:spacing w:after="150"/>
        <w:outlineLvl w:val="0"/>
        <w:rPr>
          <w:rFonts w:eastAsia="Times New Roman" w:cs="Times New Roman"/>
          <w:b/>
          <w:bCs/>
          <w:color w:val="555555"/>
          <w:kern w:val="36"/>
          <w:sz w:val="24"/>
          <w:szCs w:val="24"/>
        </w:rPr>
      </w:pPr>
      <w:bookmarkStart w:id="23" w:name="Body-Format"/>
      <w:bookmarkEnd w:id="23"/>
      <w:r w:rsidRPr="00A4612D">
        <w:rPr>
          <w:rFonts w:eastAsia="Times New Roman" w:cs="Times New Roman"/>
          <w:b/>
          <w:bCs/>
          <w:color w:val="555555"/>
          <w:kern w:val="36"/>
          <w:sz w:val="24"/>
          <w:szCs w:val="24"/>
        </w:rPr>
        <w:t>Body Format:</w:t>
      </w:r>
    </w:p>
    <w:p w:rsidR="00A4612D" w:rsidRPr="00A4612D" w:rsidRDefault="00A4612D" w:rsidP="00E61915">
      <w:p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If a request is supposed to have a body it is formatted as follows:</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proofErr w:type="gramStart"/>
      <w:r w:rsidRPr="00A4612D">
        <w:rPr>
          <w:rFonts w:eastAsia="Times New Roman" w:cs="Courier New"/>
          <w:color w:val="484848"/>
          <w:sz w:val="24"/>
          <w:szCs w:val="24"/>
        </w:rPr>
        <w:t>Boundary:</w:t>
      </w:r>
      <w:proofErr w:type="gramEnd"/>
      <w:r w:rsidRPr="00A4612D">
        <w:rPr>
          <w:rFonts w:eastAsia="Times New Roman" w:cs="Courier New"/>
          <w:color w:val="484848"/>
          <w:sz w:val="24"/>
          <w:szCs w:val="24"/>
        </w:rPr>
        <w:t>&lt;Boundary&gt;\r\n</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&lt;Boundary&gt;\r\n</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proofErr w:type="spellStart"/>
      <w:r w:rsidRPr="00A4612D">
        <w:rPr>
          <w:rFonts w:eastAsia="Times New Roman" w:cs="Courier New"/>
          <w:color w:val="484848"/>
          <w:sz w:val="24"/>
          <w:szCs w:val="24"/>
        </w:rPr>
        <w:t>Name</w:t>
      </w:r>
      <w:proofErr w:type="gramStart"/>
      <w:r w:rsidRPr="00A4612D">
        <w:rPr>
          <w:rFonts w:eastAsia="Times New Roman" w:cs="Courier New"/>
          <w:color w:val="484848"/>
          <w:sz w:val="24"/>
          <w:szCs w:val="24"/>
        </w:rPr>
        <w:t>:Value</w:t>
      </w:r>
      <w:proofErr w:type="spellEnd"/>
      <w:proofErr w:type="gramEnd"/>
      <w:r w:rsidRPr="00A4612D">
        <w:rPr>
          <w:rFonts w:eastAsia="Times New Roman" w:cs="Courier New"/>
          <w:color w:val="484848"/>
          <w:sz w:val="24"/>
          <w:szCs w:val="24"/>
        </w:rPr>
        <w:t>\r\n</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&lt;</w:t>
      </w:r>
      <w:proofErr w:type="spellStart"/>
      <w:r w:rsidRPr="00A4612D">
        <w:rPr>
          <w:rFonts w:eastAsia="Times New Roman" w:cs="Courier New"/>
          <w:color w:val="484848"/>
          <w:sz w:val="24"/>
          <w:szCs w:val="24"/>
        </w:rPr>
        <w:t>Boudnary</w:t>
      </w:r>
      <w:proofErr w:type="spellEnd"/>
      <w:r w:rsidRPr="00A4612D">
        <w:rPr>
          <w:rFonts w:eastAsia="Times New Roman" w:cs="Courier New"/>
          <w:color w:val="484848"/>
          <w:sz w:val="24"/>
          <w:szCs w:val="24"/>
        </w:rPr>
        <w:t>&gt;\r\n</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proofErr w:type="spellStart"/>
      <w:r w:rsidRPr="00A4612D">
        <w:rPr>
          <w:rFonts w:eastAsia="Times New Roman" w:cs="Courier New"/>
          <w:color w:val="484848"/>
          <w:sz w:val="24"/>
          <w:szCs w:val="24"/>
        </w:rPr>
        <w:t>Name</w:t>
      </w:r>
      <w:proofErr w:type="gramStart"/>
      <w:r w:rsidRPr="00A4612D">
        <w:rPr>
          <w:rFonts w:eastAsia="Times New Roman" w:cs="Courier New"/>
          <w:color w:val="484848"/>
          <w:sz w:val="24"/>
          <w:szCs w:val="24"/>
        </w:rPr>
        <w:t>:Value</w:t>
      </w:r>
      <w:proofErr w:type="spellEnd"/>
      <w:proofErr w:type="gramEnd"/>
    </w:p>
    <w:p w:rsidR="00A4612D" w:rsidRPr="00A4612D" w:rsidRDefault="00A4612D" w:rsidP="00E61915">
      <w:pPr>
        <w:spacing w:before="100" w:beforeAutospacing="1" w:after="100" w:afterAutospacing="1"/>
        <w:rPr>
          <w:rFonts w:eastAsia="Times New Roman" w:cs="Times New Roman"/>
          <w:color w:val="484848"/>
          <w:sz w:val="24"/>
          <w:szCs w:val="24"/>
        </w:rPr>
      </w:pPr>
      <w:r w:rsidRPr="00A4612D">
        <w:rPr>
          <w:rFonts w:eastAsia="Times New Roman" w:cs="Times New Roman"/>
          <w:color w:val="484848"/>
          <w:sz w:val="24"/>
          <w:szCs w:val="24"/>
        </w:rPr>
        <w:t>&lt;Boundary&gt; should be a string that is not found anywhere in the keys/values being supplied. A key should not contain a colon.</w:t>
      </w:r>
    </w:p>
    <w:p w:rsidR="00A4612D" w:rsidRPr="00A4612D" w:rsidRDefault="00A4612D" w:rsidP="00E61915">
      <w:pPr>
        <w:spacing w:before="100" w:beforeAutospacing="1" w:after="100" w:afterAutospacing="1"/>
        <w:rPr>
          <w:rFonts w:eastAsia="Times New Roman" w:cs="Times New Roman"/>
          <w:color w:val="484848"/>
          <w:sz w:val="24"/>
          <w:szCs w:val="24"/>
        </w:rPr>
      </w:pPr>
      <w:proofErr w:type="spellStart"/>
      <w:r w:rsidRPr="00A4612D">
        <w:rPr>
          <w:rFonts w:eastAsia="Times New Roman" w:cs="Times New Roman"/>
          <w:color w:val="484848"/>
          <w:sz w:val="24"/>
          <w:szCs w:val="24"/>
        </w:rPr>
        <w:t>Pseudocode</w:t>
      </w:r>
      <w:proofErr w:type="spellEnd"/>
      <w:r w:rsidRPr="00A4612D">
        <w:rPr>
          <w:rFonts w:eastAsia="Times New Roman" w:cs="Times New Roman"/>
          <w:color w:val="484848"/>
          <w:sz w:val="24"/>
          <w:szCs w:val="24"/>
        </w:rPr>
        <w:t xml:space="preserve"> for a boundary-finding algorithm could look as follows:</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 xml:space="preserve">boundary="" </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proofErr w:type="gramStart"/>
      <w:r w:rsidRPr="00A4612D">
        <w:rPr>
          <w:rFonts w:eastAsia="Times New Roman" w:cs="Courier New"/>
          <w:color w:val="484848"/>
          <w:sz w:val="24"/>
          <w:szCs w:val="24"/>
        </w:rPr>
        <w:t>found=</w:t>
      </w:r>
      <w:proofErr w:type="gramEnd"/>
      <w:r w:rsidRPr="00A4612D">
        <w:rPr>
          <w:rFonts w:eastAsia="Times New Roman" w:cs="Courier New"/>
          <w:color w:val="484848"/>
          <w:sz w:val="24"/>
          <w:szCs w:val="24"/>
        </w:rPr>
        <w:t>false</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proofErr w:type="gramStart"/>
      <w:r w:rsidRPr="00A4612D">
        <w:rPr>
          <w:rFonts w:eastAsia="Times New Roman" w:cs="Courier New"/>
          <w:color w:val="484848"/>
          <w:sz w:val="24"/>
          <w:szCs w:val="24"/>
        </w:rPr>
        <w:t>do</w:t>
      </w:r>
      <w:proofErr w:type="gramEnd"/>
      <w:r w:rsidRPr="00A4612D">
        <w:rPr>
          <w:rFonts w:eastAsia="Times New Roman" w:cs="Courier New"/>
          <w:color w:val="484848"/>
          <w:sz w:val="24"/>
          <w:szCs w:val="24"/>
        </w:rPr>
        <w:t>:</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lastRenderedPageBreak/>
        <w:t xml:space="preserve">  </w:t>
      </w:r>
      <w:proofErr w:type="gramStart"/>
      <w:r w:rsidRPr="00A4612D">
        <w:rPr>
          <w:rFonts w:eastAsia="Times New Roman" w:cs="Courier New"/>
          <w:color w:val="484848"/>
          <w:sz w:val="24"/>
          <w:szCs w:val="24"/>
        </w:rPr>
        <w:t>boundary=</w:t>
      </w:r>
      <w:proofErr w:type="gramEnd"/>
      <w:r w:rsidRPr="00A4612D">
        <w:rPr>
          <w:rFonts w:eastAsia="Times New Roman" w:cs="Courier New"/>
          <w:color w:val="484848"/>
          <w:sz w:val="24"/>
          <w:szCs w:val="24"/>
        </w:rPr>
        <w:t xml:space="preserve">boundary + "-" </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 xml:space="preserve">  </w:t>
      </w:r>
      <w:proofErr w:type="gramStart"/>
      <w:r w:rsidRPr="00A4612D">
        <w:rPr>
          <w:rFonts w:eastAsia="Times New Roman" w:cs="Courier New"/>
          <w:color w:val="484848"/>
          <w:sz w:val="24"/>
          <w:szCs w:val="24"/>
        </w:rPr>
        <w:t>for</w:t>
      </w:r>
      <w:proofErr w:type="gramEnd"/>
      <w:r w:rsidRPr="00A4612D">
        <w:rPr>
          <w:rFonts w:eastAsia="Times New Roman" w:cs="Courier New"/>
          <w:color w:val="484848"/>
          <w:sz w:val="24"/>
          <w:szCs w:val="24"/>
        </w:rPr>
        <w:t xml:space="preserve"> name in names:</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 xml:space="preserve">    </w:t>
      </w:r>
      <w:proofErr w:type="gramStart"/>
      <w:r w:rsidRPr="00A4612D">
        <w:rPr>
          <w:rFonts w:eastAsia="Times New Roman" w:cs="Courier New"/>
          <w:color w:val="484848"/>
          <w:sz w:val="24"/>
          <w:szCs w:val="24"/>
        </w:rPr>
        <w:t>if</w:t>
      </w:r>
      <w:proofErr w:type="gramEnd"/>
      <w:r w:rsidRPr="00A4612D">
        <w:rPr>
          <w:rFonts w:eastAsia="Times New Roman" w:cs="Courier New"/>
          <w:color w:val="484848"/>
          <w:sz w:val="24"/>
          <w:szCs w:val="24"/>
        </w:rPr>
        <w:t xml:space="preserve"> name contains boundary:</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 xml:space="preserve">      </w:t>
      </w:r>
      <w:proofErr w:type="gramStart"/>
      <w:r w:rsidRPr="00A4612D">
        <w:rPr>
          <w:rFonts w:eastAsia="Times New Roman" w:cs="Courier New"/>
          <w:color w:val="484848"/>
          <w:sz w:val="24"/>
          <w:szCs w:val="24"/>
        </w:rPr>
        <w:t>found=</w:t>
      </w:r>
      <w:proofErr w:type="gramEnd"/>
      <w:r w:rsidRPr="00A4612D">
        <w:rPr>
          <w:rFonts w:eastAsia="Times New Roman" w:cs="Courier New"/>
          <w:color w:val="484848"/>
          <w:sz w:val="24"/>
          <w:szCs w:val="24"/>
        </w:rPr>
        <w:t>true</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 xml:space="preserve">      </w:t>
      </w:r>
      <w:proofErr w:type="gramStart"/>
      <w:r w:rsidRPr="00A4612D">
        <w:rPr>
          <w:rFonts w:eastAsia="Times New Roman" w:cs="Courier New"/>
          <w:color w:val="484848"/>
          <w:sz w:val="24"/>
          <w:szCs w:val="24"/>
        </w:rPr>
        <w:t>break</w:t>
      </w:r>
      <w:proofErr w:type="gramEnd"/>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 xml:space="preserve">  </w:t>
      </w:r>
      <w:proofErr w:type="gramStart"/>
      <w:r w:rsidRPr="00A4612D">
        <w:rPr>
          <w:rFonts w:eastAsia="Times New Roman" w:cs="Courier New"/>
          <w:color w:val="484848"/>
          <w:sz w:val="24"/>
          <w:szCs w:val="24"/>
        </w:rPr>
        <w:t>for</w:t>
      </w:r>
      <w:proofErr w:type="gramEnd"/>
      <w:r w:rsidRPr="00A4612D">
        <w:rPr>
          <w:rFonts w:eastAsia="Times New Roman" w:cs="Courier New"/>
          <w:color w:val="484848"/>
          <w:sz w:val="24"/>
          <w:szCs w:val="24"/>
        </w:rPr>
        <w:t xml:space="preserve"> key in keys:</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 xml:space="preserve">    </w:t>
      </w:r>
      <w:proofErr w:type="gramStart"/>
      <w:r w:rsidRPr="00A4612D">
        <w:rPr>
          <w:rFonts w:eastAsia="Times New Roman" w:cs="Courier New"/>
          <w:color w:val="484848"/>
          <w:sz w:val="24"/>
          <w:szCs w:val="24"/>
        </w:rPr>
        <w:t>if</w:t>
      </w:r>
      <w:proofErr w:type="gramEnd"/>
      <w:r w:rsidRPr="00A4612D">
        <w:rPr>
          <w:rFonts w:eastAsia="Times New Roman" w:cs="Courier New"/>
          <w:color w:val="484848"/>
          <w:sz w:val="24"/>
          <w:szCs w:val="24"/>
        </w:rPr>
        <w:t xml:space="preserve"> key contains boundary:</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 xml:space="preserve">      </w:t>
      </w:r>
      <w:proofErr w:type="gramStart"/>
      <w:r w:rsidRPr="00A4612D">
        <w:rPr>
          <w:rFonts w:eastAsia="Times New Roman" w:cs="Courier New"/>
          <w:color w:val="484848"/>
          <w:sz w:val="24"/>
          <w:szCs w:val="24"/>
        </w:rPr>
        <w:t>found=</w:t>
      </w:r>
      <w:proofErr w:type="gramEnd"/>
      <w:r w:rsidRPr="00A4612D">
        <w:rPr>
          <w:rFonts w:eastAsia="Times New Roman" w:cs="Courier New"/>
          <w:color w:val="484848"/>
          <w:sz w:val="24"/>
          <w:szCs w:val="24"/>
        </w:rPr>
        <w:t>true</w:t>
      </w:r>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r w:rsidRPr="00A4612D">
        <w:rPr>
          <w:rFonts w:eastAsia="Times New Roman" w:cs="Courier New"/>
          <w:color w:val="484848"/>
          <w:sz w:val="24"/>
          <w:szCs w:val="24"/>
        </w:rPr>
        <w:t xml:space="preserve">      </w:t>
      </w:r>
      <w:proofErr w:type="gramStart"/>
      <w:r w:rsidRPr="00A4612D">
        <w:rPr>
          <w:rFonts w:eastAsia="Times New Roman" w:cs="Courier New"/>
          <w:color w:val="484848"/>
          <w:sz w:val="24"/>
          <w:szCs w:val="24"/>
        </w:rPr>
        <w:t>break</w:t>
      </w:r>
      <w:proofErr w:type="gramEnd"/>
    </w:p>
    <w:p w:rsidR="00A4612D" w:rsidRPr="00A4612D" w:rsidRDefault="00A4612D" w:rsidP="00E61915">
      <w:pPr>
        <w:pBdr>
          <w:top w:val="single" w:sz="6" w:space="6" w:color="E2E2E2"/>
          <w:left w:val="single" w:sz="6" w:space="6" w:color="E2E2E2"/>
          <w:bottom w:val="single" w:sz="6" w:space="6" w:color="E2E2E2"/>
          <w:right w:val="single" w:sz="6" w:space="6" w:color="E2E2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84" w:right="240"/>
        <w:rPr>
          <w:rFonts w:eastAsia="Times New Roman" w:cs="Courier New"/>
          <w:color w:val="484848"/>
          <w:sz w:val="24"/>
          <w:szCs w:val="24"/>
        </w:rPr>
      </w:pPr>
      <w:proofErr w:type="gramStart"/>
      <w:r w:rsidRPr="00A4612D">
        <w:rPr>
          <w:rFonts w:eastAsia="Times New Roman" w:cs="Courier New"/>
          <w:color w:val="484848"/>
          <w:sz w:val="24"/>
          <w:szCs w:val="24"/>
        </w:rPr>
        <w:t>while</w:t>
      </w:r>
      <w:proofErr w:type="gramEnd"/>
      <w:r w:rsidRPr="00A4612D">
        <w:rPr>
          <w:rFonts w:eastAsia="Times New Roman" w:cs="Courier New"/>
          <w:color w:val="484848"/>
          <w:sz w:val="24"/>
          <w:szCs w:val="24"/>
        </w:rPr>
        <w:t xml:space="preserve"> found==true</w:t>
      </w:r>
    </w:p>
    <w:p w:rsidR="0077673E" w:rsidRPr="00E61915" w:rsidRDefault="0077673E" w:rsidP="00E61915">
      <w:pPr>
        <w:rPr>
          <w:sz w:val="24"/>
          <w:szCs w:val="24"/>
        </w:rPr>
      </w:pPr>
    </w:p>
    <w:p w:rsidR="00A4612D" w:rsidRPr="00E61915" w:rsidRDefault="00A4612D" w:rsidP="00E61915">
      <w:pPr>
        <w:rPr>
          <w:sz w:val="24"/>
          <w:szCs w:val="24"/>
        </w:rPr>
      </w:pPr>
    </w:p>
    <w:sectPr w:rsidR="00A4612D" w:rsidRPr="00E619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96973"/>
    <w:multiLevelType w:val="multilevel"/>
    <w:tmpl w:val="76D2E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93E59"/>
    <w:multiLevelType w:val="multilevel"/>
    <w:tmpl w:val="5A981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25016C"/>
    <w:multiLevelType w:val="multilevel"/>
    <w:tmpl w:val="7EAAD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65A68"/>
    <w:multiLevelType w:val="multilevel"/>
    <w:tmpl w:val="09F09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55062B"/>
    <w:multiLevelType w:val="multilevel"/>
    <w:tmpl w:val="A8C4DB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550AD7"/>
    <w:multiLevelType w:val="multilevel"/>
    <w:tmpl w:val="1A022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2A4ED1"/>
    <w:multiLevelType w:val="multilevel"/>
    <w:tmpl w:val="E4460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B00399"/>
    <w:multiLevelType w:val="multilevel"/>
    <w:tmpl w:val="43FEE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DD7A8A"/>
    <w:multiLevelType w:val="multilevel"/>
    <w:tmpl w:val="C28E6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183738"/>
    <w:multiLevelType w:val="multilevel"/>
    <w:tmpl w:val="5642A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AB3B2F"/>
    <w:multiLevelType w:val="multilevel"/>
    <w:tmpl w:val="604CB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0092FF1"/>
    <w:multiLevelType w:val="multilevel"/>
    <w:tmpl w:val="CC0A1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567902"/>
    <w:multiLevelType w:val="multilevel"/>
    <w:tmpl w:val="023E3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277B5C"/>
    <w:multiLevelType w:val="multilevel"/>
    <w:tmpl w:val="BD10C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5D5911"/>
    <w:multiLevelType w:val="multilevel"/>
    <w:tmpl w:val="2DDA8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0F2A75"/>
    <w:multiLevelType w:val="multilevel"/>
    <w:tmpl w:val="E5C65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C77C9D"/>
    <w:multiLevelType w:val="multilevel"/>
    <w:tmpl w:val="A6DE3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38067C"/>
    <w:multiLevelType w:val="multilevel"/>
    <w:tmpl w:val="D1E4C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D391C"/>
    <w:multiLevelType w:val="multilevel"/>
    <w:tmpl w:val="55C87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3655F0"/>
    <w:multiLevelType w:val="multilevel"/>
    <w:tmpl w:val="3A9A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87060D"/>
    <w:multiLevelType w:val="multilevel"/>
    <w:tmpl w:val="AE34B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731D3A"/>
    <w:multiLevelType w:val="multilevel"/>
    <w:tmpl w:val="D32CD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78C63FC"/>
    <w:multiLevelType w:val="multilevel"/>
    <w:tmpl w:val="EEE09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885441"/>
    <w:multiLevelType w:val="multilevel"/>
    <w:tmpl w:val="0E4A8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BA48AA"/>
    <w:multiLevelType w:val="multilevel"/>
    <w:tmpl w:val="A8822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94314A"/>
    <w:multiLevelType w:val="multilevel"/>
    <w:tmpl w:val="23D8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A2006C"/>
    <w:multiLevelType w:val="multilevel"/>
    <w:tmpl w:val="BF56C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8641E71"/>
    <w:multiLevelType w:val="multilevel"/>
    <w:tmpl w:val="1A44F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BE6260"/>
    <w:multiLevelType w:val="multilevel"/>
    <w:tmpl w:val="A3D6E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D2B48A7"/>
    <w:multiLevelType w:val="multilevel"/>
    <w:tmpl w:val="C9ECE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17B4BEB"/>
    <w:multiLevelType w:val="multilevel"/>
    <w:tmpl w:val="7DF21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1882C3D"/>
    <w:multiLevelType w:val="multilevel"/>
    <w:tmpl w:val="96C8D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5D1B37"/>
    <w:multiLevelType w:val="multilevel"/>
    <w:tmpl w:val="8A06A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F77065"/>
    <w:multiLevelType w:val="multilevel"/>
    <w:tmpl w:val="3E9EB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5"/>
  </w:num>
  <w:num w:numId="4">
    <w:abstractNumId w:val="21"/>
  </w:num>
  <w:num w:numId="5">
    <w:abstractNumId w:val="1"/>
  </w:num>
  <w:num w:numId="6">
    <w:abstractNumId w:val="33"/>
  </w:num>
  <w:num w:numId="7">
    <w:abstractNumId w:val="0"/>
  </w:num>
  <w:num w:numId="8">
    <w:abstractNumId w:val="6"/>
  </w:num>
  <w:num w:numId="9">
    <w:abstractNumId w:val="27"/>
  </w:num>
  <w:num w:numId="10">
    <w:abstractNumId w:val="9"/>
  </w:num>
  <w:num w:numId="11">
    <w:abstractNumId w:val="30"/>
  </w:num>
  <w:num w:numId="12">
    <w:abstractNumId w:val="22"/>
  </w:num>
  <w:num w:numId="13">
    <w:abstractNumId w:val="7"/>
  </w:num>
  <w:num w:numId="14">
    <w:abstractNumId w:val="19"/>
  </w:num>
  <w:num w:numId="15">
    <w:abstractNumId w:val="16"/>
  </w:num>
  <w:num w:numId="16">
    <w:abstractNumId w:val="32"/>
  </w:num>
  <w:num w:numId="17">
    <w:abstractNumId w:val="8"/>
  </w:num>
  <w:num w:numId="18">
    <w:abstractNumId w:val="24"/>
  </w:num>
  <w:num w:numId="19">
    <w:abstractNumId w:val="17"/>
  </w:num>
  <w:num w:numId="20">
    <w:abstractNumId w:val="29"/>
  </w:num>
  <w:num w:numId="21">
    <w:abstractNumId w:val="10"/>
  </w:num>
  <w:num w:numId="22">
    <w:abstractNumId w:val="28"/>
  </w:num>
  <w:num w:numId="23">
    <w:abstractNumId w:val="26"/>
  </w:num>
  <w:num w:numId="24">
    <w:abstractNumId w:val="13"/>
  </w:num>
  <w:num w:numId="25">
    <w:abstractNumId w:val="23"/>
  </w:num>
  <w:num w:numId="26">
    <w:abstractNumId w:val="12"/>
  </w:num>
  <w:num w:numId="27">
    <w:abstractNumId w:val="11"/>
  </w:num>
  <w:num w:numId="28">
    <w:abstractNumId w:val="20"/>
  </w:num>
  <w:num w:numId="29">
    <w:abstractNumId w:val="4"/>
  </w:num>
  <w:num w:numId="30">
    <w:abstractNumId w:val="31"/>
  </w:num>
  <w:num w:numId="31">
    <w:abstractNumId w:val="2"/>
  </w:num>
  <w:num w:numId="32">
    <w:abstractNumId w:val="14"/>
  </w:num>
  <w:num w:numId="33">
    <w:abstractNumId w:val="15"/>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12D"/>
    <w:rsid w:val="0077673E"/>
    <w:rsid w:val="00A4612D"/>
    <w:rsid w:val="00CC35C7"/>
    <w:rsid w:val="00E61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B87220-D545-45E4-BE31-CB94DE9BF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612D"/>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C35C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12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612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4612D"/>
  </w:style>
  <w:style w:type="character" w:styleId="Emphasis">
    <w:name w:val="Emphasis"/>
    <w:basedOn w:val="DefaultParagraphFont"/>
    <w:uiPriority w:val="20"/>
    <w:qFormat/>
    <w:rsid w:val="00A4612D"/>
    <w:rPr>
      <w:i/>
      <w:iCs/>
    </w:rPr>
  </w:style>
  <w:style w:type="character" w:styleId="Strong">
    <w:name w:val="Strong"/>
    <w:basedOn w:val="DefaultParagraphFont"/>
    <w:uiPriority w:val="22"/>
    <w:qFormat/>
    <w:rsid w:val="00A4612D"/>
    <w:rPr>
      <w:b/>
      <w:bCs/>
    </w:rPr>
  </w:style>
  <w:style w:type="paragraph" w:styleId="HTMLPreformatted">
    <w:name w:val="HTML Preformatted"/>
    <w:basedOn w:val="Normal"/>
    <w:link w:val="HTMLPreformattedChar"/>
    <w:uiPriority w:val="99"/>
    <w:semiHidden/>
    <w:unhideWhenUsed/>
    <w:rsid w:val="00A461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61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C35C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35C7"/>
    <w:rPr>
      <w:rFonts w:ascii="Segoe UI" w:hAnsi="Segoe UI" w:cs="Segoe UI"/>
      <w:sz w:val="18"/>
      <w:szCs w:val="18"/>
    </w:rPr>
  </w:style>
  <w:style w:type="character" w:customStyle="1" w:styleId="Heading2Char">
    <w:name w:val="Heading 2 Char"/>
    <w:basedOn w:val="DefaultParagraphFont"/>
    <w:link w:val="Heading2"/>
    <w:uiPriority w:val="9"/>
    <w:semiHidden/>
    <w:rsid w:val="00CC35C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4251">
      <w:bodyDiv w:val="1"/>
      <w:marLeft w:val="0"/>
      <w:marRight w:val="0"/>
      <w:marTop w:val="0"/>
      <w:marBottom w:val="0"/>
      <w:divBdr>
        <w:top w:val="none" w:sz="0" w:space="0" w:color="auto"/>
        <w:left w:val="none" w:sz="0" w:space="0" w:color="auto"/>
        <w:bottom w:val="none" w:sz="0" w:space="0" w:color="auto"/>
        <w:right w:val="none" w:sz="0" w:space="0" w:color="auto"/>
      </w:divBdr>
    </w:div>
    <w:div w:id="165891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2128</Words>
  <Characters>12130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Fu</dc:creator>
  <cp:keywords/>
  <dc:description/>
  <cp:lastModifiedBy>Jessica Fu</cp:lastModifiedBy>
  <cp:revision>4</cp:revision>
  <cp:lastPrinted>2014-06-23T22:24:00Z</cp:lastPrinted>
  <dcterms:created xsi:type="dcterms:W3CDTF">2014-06-23T22:15:00Z</dcterms:created>
  <dcterms:modified xsi:type="dcterms:W3CDTF">2014-06-23T22:26:00Z</dcterms:modified>
</cp:coreProperties>
</file>