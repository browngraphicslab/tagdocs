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696" w:rsidRDefault="007F1696" w:rsidP="007F1696">
      <w:pPr>
        <w:pStyle w:val="Heading2"/>
        <w:spacing w:before="0" w:after="150"/>
        <w:jc w:val="center"/>
        <w:rPr>
          <w:rFonts w:asciiTheme="minorHAnsi" w:hAnsiTheme="minorHAnsi"/>
          <w:b/>
          <w:color w:val="auto"/>
          <w:sz w:val="28"/>
          <w:szCs w:val="28"/>
          <w:u w:val="single"/>
        </w:rPr>
      </w:pPr>
      <w:r w:rsidRPr="007F1696">
        <w:rPr>
          <w:rFonts w:asciiTheme="minorHAnsi" w:hAnsiTheme="minorHAnsi"/>
          <w:b/>
          <w:color w:val="auto"/>
          <w:sz w:val="28"/>
          <w:szCs w:val="28"/>
          <w:u w:val="single"/>
        </w:rPr>
        <w:t>Server Protocols</w:t>
      </w:r>
    </w:p>
    <w:p w:rsidR="007F1696" w:rsidRPr="007F1696" w:rsidRDefault="007F1696" w:rsidP="007F1696">
      <w:r>
        <w:t xml:space="preserve">For new TAG server developers, this document will provide a concise summary on current server protocols that </w:t>
      </w:r>
      <w:r w:rsidR="00D747F2">
        <w:t xml:space="preserve">should be understood. </w:t>
      </w:r>
    </w:p>
    <w:p w:rsidR="007F1696" w:rsidRDefault="007F1696" w:rsidP="00E61915">
      <w:pPr>
        <w:pStyle w:val="Heading2"/>
        <w:spacing w:before="0" w:after="150"/>
        <w:rPr>
          <w:rFonts w:asciiTheme="minorHAnsi" w:hAnsiTheme="minorHAnsi"/>
          <w:b/>
          <w:color w:val="auto"/>
          <w:sz w:val="24"/>
          <w:szCs w:val="24"/>
          <w:u w:val="single"/>
        </w:rPr>
      </w:pPr>
    </w:p>
    <w:p w:rsidR="00CC35C7" w:rsidRPr="007F1696" w:rsidRDefault="006C50CB" w:rsidP="00E61915">
      <w:pPr>
        <w:pStyle w:val="Heading2"/>
        <w:spacing w:before="0" w:after="150"/>
        <w:rPr>
          <w:rFonts w:asciiTheme="minorHAnsi" w:hAnsiTheme="minorHAnsi"/>
          <w:b/>
          <w:color w:val="auto"/>
          <w:sz w:val="24"/>
          <w:szCs w:val="24"/>
          <w:u w:val="single"/>
        </w:rPr>
      </w:pPr>
      <w:r>
        <w:rPr>
          <w:rFonts w:asciiTheme="minorHAnsi" w:hAnsiTheme="minorHAnsi"/>
          <w:b/>
          <w:color w:val="auto"/>
          <w:sz w:val="24"/>
          <w:szCs w:val="24"/>
          <w:u w:val="single"/>
        </w:rPr>
        <w:t>Login</w:t>
      </w:r>
      <w:r w:rsidR="00CC35C7" w:rsidRPr="007F1696">
        <w:rPr>
          <w:rFonts w:asciiTheme="minorHAnsi" w:hAnsiTheme="minorHAnsi"/>
          <w:b/>
          <w:color w:val="auto"/>
          <w:sz w:val="24"/>
          <w:szCs w:val="24"/>
          <w:u w:val="single"/>
        </w:rPr>
        <w:t xml:space="preserve"> protocol:</w:t>
      </w:r>
    </w:p>
    <w:p w:rsidR="00CC35C7" w:rsidRPr="007F1696" w:rsidRDefault="00CC35C7" w:rsidP="00E61915">
      <w:pPr>
        <w:numPr>
          <w:ilvl w:val="0"/>
          <w:numId w:val="34"/>
        </w:numPr>
        <w:spacing w:before="100" w:beforeAutospacing="1" w:after="100" w:afterAutospacing="1"/>
        <w:rPr>
          <w:sz w:val="24"/>
          <w:szCs w:val="24"/>
        </w:rPr>
      </w:pPr>
      <w:r w:rsidRPr="007F1696">
        <w:rPr>
          <w:sz w:val="24"/>
          <w:szCs w:val="24"/>
        </w:rPr>
        <w:t>Client requests salt from the server</w:t>
      </w:r>
    </w:p>
    <w:p w:rsidR="00CC35C7" w:rsidRPr="007F1696" w:rsidRDefault="00CC35C7" w:rsidP="00E61915">
      <w:pPr>
        <w:numPr>
          <w:ilvl w:val="0"/>
          <w:numId w:val="34"/>
        </w:numPr>
        <w:spacing w:before="100" w:beforeAutospacing="1" w:after="100" w:afterAutospacing="1"/>
        <w:rPr>
          <w:sz w:val="24"/>
          <w:szCs w:val="24"/>
        </w:rPr>
      </w:pPr>
      <w:r w:rsidRPr="007F1696">
        <w:rPr>
          <w:sz w:val="24"/>
          <w:szCs w:val="24"/>
        </w:rPr>
        <w:t>Server responds with the salt</w:t>
      </w:r>
    </w:p>
    <w:p w:rsidR="00CC35C7" w:rsidRPr="007F1696" w:rsidRDefault="00CC35C7" w:rsidP="00E61915">
      <w:pPr>
        <w:numPr>
          <w:ilvl w:val="0"/>
          <w:numId w:val="34"/>
        </w:numPr>
        <w:spacing w:before="100" w:beforeAutospacing="1" w:after="100" w:afterAutospacing="1"/>
        <w:rPr>
          <w:sz w:val="24"/>
          <w:szCs w:val="24"/>
        </w:rPr>
      </w:pPr>
      <w:r w:rsidRPr="007F1696">
        <w:rPr>
          <w:sz w:val="24"/>
          <w:szCs w:val="24"/>
        </w:rPr>
        <w:t>Client concatenates the salt to the end of the plain text password</w:t>
      </w:r>
    </w:p>
    <w:p w:rsidR="00CC35C7" w:rsidRPr="007F1696" w:rsidRDefault="00CC35C7" w:rsidP="00E61915">
      <w:pPr>
        <w:numPr>
          <w:ilvl w:val="0"/>
          <w:numId w:val="34"/>
        </w:numPr>
        <w:spacing w:before="100" w:beforeAutospacing="1" w:after="100" w:afterAutospacing="1"/>
        <w:rPr>
          <w:sz w:val="24"/>
          <w:szCs w:val="24"/>
        </w:rPr>
      </w:pPr>
      <w:r w:rsidRPr="007F1696">
        <w:rPr>
          <w:sz w:val="24"/>
          <w:szCs w:val="24"/>
        </w:rPr>
        <w:t>Client hashes the salted string 1023 times with SHA256</w:t>
      </w:r>
    </w:p>
    <w:p w:rsidR="00CC35C7" w:rsidRPr="007F1696" w:rsidRDefault="00CC35C7" w:rsidP="00E61915">
      <w:pPr>
        <w:numPr>
          <w:ilvl w:val="0"/>
          <w:numId w:val="34"/>
        </w:numPr>
        <w:spacing w:before="100" w:beforeAutospacing="1" w:after="100" w:afterAutospacing="1"/>
        <w:rPr>
          <w:sz w:val="24"/>
          <w:szCs w:val="24"/>
        </w:rPr>
      </w:pPr>
      <w:r w:rsidRPr="007F1696">
        <w:rPr>
          <w:sz w:val="24"/>
          <w:szCs w:val="24"/>
        </w:rPr>
        <w:t>Client sends the hash to the server</w:t>
      </w:r>
    </w:p>
    <w:p w:rsidR="00CC35C7" w:rsidRPr="007F1696" w:rsidRDefault="00CC35C7" w:rsidP="00E61915">
      <w:pPr>
        <w:numPr>
          <w:ilvl w:val="0"/>
          <w:numId w:val="34"/>
        </w:numPr>
        <w:spacing w:before="100" w:beforeAutospacing="1" w:after="100" w:afterAutospacing="1"/>
        <w:rPr>
          <w:sz w:val="24"/>
          <w:szCs w:val="24"/>
        </w:rPr>
      </w:pPr>
      <w:r w:rsidRPr="007F1696">
        <w:rPr>
          <w:sz w:val="24"/>
          <w:szCs w:val="24"/>
        </w:rPr>
        <w:t>Server hashes the password once and then validates it</w:t>
      </w:r>
    </w:p>
    <w:p w:rsidR="00CC35C7" w:rsidRPr="007F1696" w:rsidRDefault="00CC35C7" w:rsidP="00E61915">
      <w:pPr>
        <w:numPr>
          <w:ilvl w:val="1"/>
          <w:numId w:val="34"/>
        </w:numPr>
        <w:spacing w:before="100" w:beforeAutospacing="1" w:after="100" w:afterAutospacing="1"/>
        <w:rPr>
          <w:sz w:val="24"/>
          <w:szCs w:val="24"/>
        </w:rPr>
      </w:pPr>
      <w:r w:rsidRPr="007F1696">
        <w:rPr>
          <w:sz w:val="24"/>
          <w:szCs w:val="24"/>
        </w:rPr>
        <w:t>Valid Password:</w:t>
      </w:r>
    </w:p>
    <w:p w:rsidR="00CC35C7" w:rsidRPr="007F1696" w:rsidRDefault="00CC35C7" w:rsidP="00E61915">
      <w:pPr>
        <w:numPr>
          <w:ilvl w:val="2"/>
          <w:numId w:val="34"/>
        </w:numPr>
        <w:spacing w:before="100" w:beforeAutospacing="1" w:after="100" w:afterAutospacing="1"/>
        <w:rPr>
          <w:sz w:val="24"/>
          <w:szCs w:val="24"/>
        </w:rPr>
      </w:pPr>
      <w:r w:rsidRPr="007F1696">
        <w:rPr>
          <w:sz w:val="24"/>
          <w:szCs w:val="24"/>
        </w:rPr>
        <w:t>Server responds with a token and an HTTP 200 status code (see below)</w:t>
      </w:r>
    </w:p>
    <w:p w:rsidR="00CC35C7" w:rsidRPr="007F1696" w:rsidRDefault="00CC35C7" w:rsidP="00E61915">
      <w:pPr>
        <w:numPr>
          <w:ilvl w:val="2"/>
          <w:numId w:val="34"/>
        </w:numPr>
        <w:spacing w:before="100" w:beforeAutospacing="1" w:after="100" w:afterAutospacing="1"/>
        <w:rPr>
          <w:sz w:val="24"/>
          <w:szCs w:val="24"/>
        </w:rPr>
      </w:pPr>
      <w:r w:rsidRPr="007F1696">
        <w:rPr>
          <w:sz w:val="24"/>
          <w:szCs w:val="24"/>
        </w:rPr>
        <w:t>The client adds this token to all requests that modify data (see below)</w:t>
      </w:r>
    </w:p>
    <w:p w:rsidR="00CC35C7" w:rsidRPr="007F1696" w:rsidRDefault="00CC35C7" w:rsidP="00E61915">
      <w:pPr>
        <w:numPr>
          <w:ilvl w:val="1"/>
          <w:numId w:val="34"/>
        </w:numPr>
        <w:spacing w:before="100" w:beforeAutospacing="1" w:after="100" w:afterAutospacing="1"/>
        <w:rPr>
          <w:sz w:val="24"/>
          <w:szCs w:val="24"/>
        </w:rPr>
      </w:pPr>
      <w:r w:rsidRPr="007F1696">
        <w:rPr>
          <w:sz w:val="24"/>
          <w:szCs w:val="24"/>
        </w:rPr>
        <w:t>Invalid Password:</w:t>
      </w:r>
    </w:p>
    <w:p w:rsidR="00CC35C7" w:rsidRPr="007F1696" w:rsidRDefault="00CC35C7" w:rsidP="00E61915">
      <w:pPr>
        <w:numPr>
          <w:ilvl w:val="2"/>
          <w:numId w:val="34"/>
        </w:numPr>
        <w:spacing w:before="100" w:beforeAutospacing="1" w:after="100" w:afterAutospacing="1"/>
        <w:rPr>
          <w:sz w:val="24"/>
          <w:szCs w:val="24"/>
        </w:rPr>
      </w:pPr>
      <w:r w:rsidRPr="007F1696">
        <w:rPr>
          <w:sz w:val="24"/>
          <w:szCs w:val="24"/>
        </w:rPr>
        <w:t>Server responds with an HTTP 400 Invalid password status code</w:t>
      </w:r>
    </w:p>
    <w:p w:rsidR="00CC35C7" w:rsidRPr="007F1696" w:rsidRDefault="00CC35C7" w:rsidP="00E61915">
      <w:pPr>
        <w:numPr>
          <w:ilvl w:val="2"/>
          <w:numId w:val="34"/>
        </w:numPr>
        <w:spacing w:before="100" w:beforeAutospacing="1" w:after="100" w:afterAutospacing="1"/>
        <w:rPr>
          <w:sz w:val="24"/>
          <w:szCs w:val="24"/>
        </w:rPr>
      </w:pPr>
      <w:r w:rsidRPr="007F1696">
        <w:rPr>
          <w:sz w:val="24"/>
          <w:szCs w:val="24"/>
        </w:rPr>
        <w:t>The user is asked to enter the password again</w:t>
      </w:r>
    </w:p>
    <w:p w:rsidR="00CC35C7" w:rsidRPr="007F1696" w:rsidRDefault="00CC35C7" w:rsidP="00E61915">
      <w:pPr>
        <w:pStyle w:val="Heading2"/>
        <w:spacing w:before="0" w:after="150"/>
        <w:rPr>
          <w:rFonts w:asciiTheme="minorHAnsi" w:hAnsiTheme="minorHAnsi"/>
          <w:b/>
          <w:color w:val="auto"/>
          <w:sz w:val="24"/>
          <w:szCs w:val="24"/>
          <w:u w:val="single"/>
        </w:rPr>
      </w:pPr>
      <w:bookmarkStart w:id="0" w:name="Tokens"/>
      <w:bookmarkEnd w:id="0"/>
      <w:r w:rsidRPr="007F1696">
        <w:rPr>
          <w:rFonts w:asciiTheme="minorHAnsi" w:hAnsiTheme="minorHAnsi"/>
          <w:b/>
          <w:color w:val="auto"/>
          <w:sz w:val="24"/>
          <w:szCs w:val="24"/>
          <w:u w:val="single"/>
        </w:rPr>
        <w:t>Tokens:</w:t>
      </w:r>
    </w:p>
    <w:p w:rsidR="00CC35C7" w:rsidRPr="007F1696" w:rsidRDefault="00CC35C7" w:rsidP="00E61915">
      <w:pPr>
        <w:pStyle w:val="NormalWeb"/>
        <w:rPr>
          <w:rFonts w:asciiTheme="minorHAnsi" w:hAnsiTheme="minorHAnsi"/>
        </w:rPr>
      </w:pPr>
      <w:r w:rsidRPr="007F1696">
        <w:rPr>
          <w:rFonts w:asciiTheme="minorHAnsi" w:hAnsiTheme="minorHAnsi"/>
        </w:rPr>
        <w:t xml:space="preserve">When there is a successful login attempt the server creates a token by string concatenating 3 64-bit integers, effectively creating a 192-bit token. The server stores this token for the duration of its runtime unless it is cleared by a password change. The user sends this token in any requests that modify data (PUT, POST, DELETE requests) with the 'token' parameter in the query string. </w:t>
      </w:r>
      <w:r w:rsidR="00556639">
        <w:rPr>
          <w:rFonts w:asciiTheme="minorHAnsi" w:hAnsiTheme="minorHAnsi"/>
        </w:rPr>
        <w:t>Since users who do not have the correct authentication will not be able to access TAG authoring and send PUT, POST or DELETE requests, sniffing packets and intercepting the tokens is impossible. T</w:t>
      </w:r>
      <w:r w:rsidRPr="007F1696">
        <w:rPr>
          <w:rFonts w:asciiTheme="minorHAnsi" w:hAnsiTheme="minorHAnsi"/>
        </w:rPr>
        <w:t xml:space="preserve">his should </w:t>
      </w:r>
      <w:r w:rsidR="00556639">
        <w:rPr>
          <w:rFonts w:asciiTheme="minorHAnsi" w:hAnsiTheme="minorHAnsi"/>
        </w:rPr>
        <w:t>fairly secure</w:t>
      </w:r>
      <w:r w:rsidRPr="007F1696">
        <w:rPr>
          <w:rFonts w:asciiTheme="minorHAnsi" w:hAnsiTheme="minorHAnsi"/>
        </w:rPr>
        <w:t xml:space="preserve"> be</w:t>
      </w:r>
      <w:r w:rsidR="00556639">
        <w:rPr>
          <w:rFonts w:asciiTheme="minorHAnsi" w:hAnsiTheme="minorHAnsi"/>
        </w:rPr>
        <w:t>cause</w:t>
      </w:r>
      <w:r w:rsidRPr="007F1696">
        <w:rPr>
          <w:rFonts w:asciiTheme="minorHAnsi" w:hAnsiTheme="minorHAnsi"/>
        </w:rPr>
        <w:t xml:space="preserve"> </w:t>
      </w:r>
      <w:r w:rsidR="00556639">
        <w:rPr>
          <w:rFonts w:asciiTheme="minorHAnsi" w:hAnsiTheme="minorHAnsi"/>
        </w:rPr>
        <w:t xml:space="preserve">of the difficulty in guessing a 192-bit number. </w:t>
      </w:r>
      <w:r w:rsidRPr="007F1696">
        <w:rPr>
          <w:rFonts w:asciiTheme="minorHAnsi" w:hAnsiTheme="minorHAnsi"/>
        </w:rPr>
        <w:t>The numbers are generated with RNGCryptoServiceProvider in c# which sh</w:t>
      </w:r>
      <w:r w:rsidR="00556639">
        <w:rPr>
          <w:rFonts w:asciiTheme="minorHAnsi" w:hAnsiTheme="minorHAnsi"/>
        </w:rPr>
        <w:t>ould be crytographically secure</w:t>
      </w:r>
      <w:r w:rsidR="000B2525">
        <w:rPr>
          <w:rFonts w:asciiTheme="minorHAnsi" w:hAnsiTheme="minorHAnsi"/>
        </w:rPr>
        <w:t>;</w:t>
      </w:r>
      <w:bookmarkStart w:id="1" w:name="_GoBack"/>
      <w:bookmarkEnd w:id="1"/>
      <w:r w:rsidRPr="007F1696">
        <w:rPr>
          <w:rFonts w:asciiTheme="minorHAnsi" w:hAnsiTheme="minorHAnsi"/>
        </w:rPr>
        <w:t xml:space="preserve"> brute forcing all 192-bit numbers is </w:t>
      </w:r>
      <w:r w:rsidR="000B2525">
        <w:rPr>
          <w:rFonts w:asciiTheme="minorHAnsi" w:hAnsiTheme="minorHAnsi"/>
        </w:rPr>
        <w:t>improbable.</w:t>
      </w:r>
    </w:p>
    <w:p w:rsidR="00A4612D" w:rsidRPr="007F1696" w:rsidRDefault="00E61915" w:rsidP="00E61915">
      <w:pPr>
        <w:rPr>
          <w:rFonts w:eastAsia="Times New Roman" w:cs="Times New Roman"/>
          <w:b/>
          <w:sz w:val="24"/>
          <w:szCs w:val="24"/>
          <w:u w:val="single"/>
        </w:rPr>
      </w:pPr>
      <w:r w:rsidRPr="007F1696">
        <w:rPr>
          <w:rFonts w:eastAsia="Times New Roman" w:cs="Times New Roman"/>
          <w:b/>
          <w:sz w:val="24"/>
          <w:szCs w:val="24"/>
          <w:u w:val="single"/>
        </w:rPr>
        <w:t>Server Protocol</w:t>
      </w:r>
    </w:p>
    <w:p w:rsidR="00A4612D" w:rsidRPr="007F1696" w:rsidRDefault="00A4612D" w:rsidP="00E61915">
      <w:pPr>
        <w:numPr>
          <w:ilvl w:val="0"/>
          <w:numId w:val="1"/>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REQUEST_TYPE</w:t>
      </w:r>
      <w:r w:rsidRPr="007F1696">
        <w:rPr>
          <w:rFonts w:eastAsia="Times New Roman" w:cs="Times New Roman"/>
          <w:sz w:val="24"/>
          <w:szCs w:val="24"/>
        </w:rPr>
        <w:t> -&gt; HandlerMethod</w:t>
      </w:r>
    </w:p>
    <w:p w:rsidR="00A4612D" w:rsidRPr="007F1696" w:rsidRDefault="00A4612D" w:rsidP="00E61915">
      <w:pPr>
        <w:numPr>
          <w:ilvl w:val="1"/>
          <w:numId w:val="1"/>
        </w:numPr>
        <w:spacing w:before="100" w:beforeAutospacing="1" w:after="100" w:afterAutospacing="1"/>
        <w:rPr>
          <w:rFonts w:eastAsia="Times New Roman" w:cs="Times New Roman"/>
          <w:sz w:val="24"/>
          <w:szCs w:val="24"/>
        </w:rPr>
      </w:pPr>
      <w:r w:rsidRPr="007F1696">
        <w:rPr>
          <w:rFonts w:eastAsia="Times New Roman" w:cs="Times New Roman"/>
          <w:sz w:val="24"/>
          <w:szCs w:val="24"/>
        </w:rPr>
        <w:t>Example URI</w:t>
      </w:r>
    </w:p>
    <w:p w:rsidR="00A4612D" w:rsidRPr="007F1696" w:rsidRDefault="00A4612D" w:rsidP="00E61915">
      <w:pPr>
        <w:numPr>
          <w:ilvl w:val="2"/>
          <w:numId w:val="1"/>
        </w:numPr>
        <w:spacing w:before="100" w:beforeAutospacing="1" w:after="100" w:afterAutospacing="1"/>
        <w:rPr>
          <w:rFonts w:eastAsia="Times New Roman" w:cs="Times New Roman"/>
          <w:sz w:val="24"/>
          <w:szCs w:val="24"/>
        </w:rPr>
      </w:pPr>
      <w:r w:rsidRPr="007F1696">
        <w:rPr>
          <w:rFonts w:eastAsia="Times New Roman" w:cs="Times New Roman"/>
          <w:sz w:val="24"/>
          <w:szCs w:val="24"/>
        </w:rPr>
        <w:t>All Options</w:t>
      </w:r>
    </w:p>
    <w:p w:rsidR="00A4612D" w:rsidRPr="007F1696" w:rsidRDefault="00A4612D" w:rsidP="00E61915">
      <w:pPr>
        <w:numPr>
          <w:ilvl w:val="2"/>
          <w:numId w:val="1"/>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Required Option</w:t>
      </w:r>
    </w:p>
    <w:p w:rsidR="00A4612D" w:rsidRPr="007F1696" w:rsidRDefault="00A4612D" w:rsidP="00E61915">
      <w:pPr>
        <w:numPr>
          <w:ilvl w:val="2"/>
          <w:numId w:val="1"/>
        </w:numPr>
        <w:spacing w:before="100" w:beforeAutospacing="1" w:after="100" w:afterAutospacing="1"/>
        <w:rPr>
          <w:rFonts w:eastAsia="Times New Roman" w:cs="Times New Roman"/>
          <w:sz w:val="24"/>
          <w:szCs w:val="24"/>
        </w:rPr>
      </w:pPr>
      <w:r w:rsidRPr="007F1696">
        <w:rPr>
          <w:rFonts w:eastAsia="Times New Roman" w:cs="Times New Roman"/>
          <w:i/>
          <w:iCs/>
          <w:sz w:val="24"/>
          <w:szCs w:val="24"/>
        </w:rPr>
        <w:t>Option in body</w:t>
      </w:r>
      <w:r w:rsidRPr="007F1696">
        <w:rPr>
          <w:rFonts w:eastAsia="Times New Roman" w:cs="Times New Roman"/>
          <w:sz w:val="24"/>
          <w:szCs w:val="24"/>
        </w:rPr>
        <w:t> (See Body Format at bottom of page)</w:t>
      </w:r>
    </w:p>
    <w:p w:rsidR="00A4612D" w:rsidRPr="007F1696" w:rsidRDefault="00A4612D" w:rsidP="00E61915">
      <w:pPr>
        <w:numPr>
          <w:ilvl w:val="1"/>
          <w:numId w:val="1"/>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1"/>
          <w:numId w:val="1"/>
        </w:numPr>
        <w:spacing w:before="100" w:beforeAutospacing="1" w:after="100" w:afterAutospacing="1"/>
        <w:rPr>
          <w:rFonts w:eastAsia="Times New Roman" w:cs="Times New Roman"/>
          <w:sz w:val="24"/>
          <w:szCs w:val="24"/>
        </w:rPr>
      </w:pPr>
      <w:r w:rsidRPr="007F1696">
        <w:rPr>
          <w:rFonts w:eastAsia="Times New Roman" w:cs="Times New Roman"/>
          <w:sz w:val="24"/>
          <w:szCs w:val="24"/>
        </w:rPr>
        <w:t>Notes</w:t>
      </w:r>
    </w:p>
    <w:p w:rsidR="00A4612D" w:rsidRPr="007F1696" w:rsidRDefault="00A4612D" w:rsidP="00E61915">
      <w:pPr>
        <w:rPr>
          <w:rFonts w:eastAsia="Times New Roman" w:cs="Times New Roman"/>
          <w:sz w:val="24"/>
          <w:szCs w:val="24"/>
        </w:rPr>
      </w:pPr>
      <w:r w:rsidRPr="007F1696">
        <w:rPr>
          <w:rFonts w:eastAsia="Times New Roman" w:cs="Times New Roman"/>
          <w:sz w:val="24"/>
          <w:szCs w:val="24"/>
        </w:rPr>
        <w:t>General Results:</w:t>
      </w:r>
    </w:p>
    <w:p w:rsidR="00A4612D" w:rsidRPr="007F1696" w:rsidRDefault="00A4612D" w:rsidP="00E61915">
      <w:pPr>
        <w:numPr>
          <w:ilvl w:val="0"/>
          <w:numId w:val="2"/>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lastRenderedPageBreak/>
        <w:t>401 Unauthorized (Bad Token)</w:t>
      </w:r>
      <w:r w:rsidRPr="007F1696">
        <w:rPr>
          <w:rFonts w:eastAsia="Times New Roman" w:cs="Times New Roman"/>
          <w:sz w:val="24"/>
          <w:szCs w:val="24"/>
        </w:rPr>
        <w:t> if a secure request has a bad token</w:t>
      </w:r>
    </w:p>
    <w:p w:rsidR="00A4612D" w:rsidRPr="007F1696" w:rsidRDefault="00A4612D" w:rsidP="00E61915">
      <w:pPr>
        <w:numPr>
          <w:ilvl w:val="0"/>
          <w:numId w:val="2"/>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401 Unauthorized (Secure Connection Required)</w:t>
      </w:r>
      <w:r w:rsidRPr="007F1696">
        <w:rPr>
          <w:rFonts w:eastAsia="Times New Roman" w:cs="Times New Roman"/>
          <w:sz w:val="24"/>
          <w:szCs w:val="24"/>
        </w:rPr>
        <w:t> if a type that requires HTTPS is being called from an insecure connection while the server is required secure connections. This applies to most DELETE, POST, and PUT requests, with some exceptions (Like CREATE_FEEDBACK).</w:t>
      </w:r>
    </w:p>
    <w:p w:rsidR="00A4612D" w:rsidRPr="007F1696" w:rsidRDefault="00A4612D" w:rsidP="00E61915">
      <w:pPr>
        <w:spacing w:after="150"/>
        <w:outlineLvl w:val="0"/>
        <w:rPr>
          <w:rFonts w:eastAsia="Times New Roman" w:cs="Times New Roman"/>
          <w:b/>
          <w:bCs/>
          <w:kern w:val="36"/>
          <w:sz w:val="24"/>
          <w:szCs w:val="24"/>
        </w:rPr>
      </w:pPr>
      <w:bookmarkStart w:id="2" w:name="HEAD-HandleHeadRequest"/>
      <w:bookmarkEnd w:id="2"/>
      <w:r w:rsidRPr="007F1696">
        <w:rPr>
          <w:rFonts w:eastAsia="Times New Roman" w:cs="Times New Roman"/>
          <w:b/>
          <w:bCs/>
          <w:kern w:val="36"/>
          <w:sz w:val="24"/>
          <w:szCs w:val="24"/>
        </w:rPr>
        <w:t>HEAD -&gt; HandleHeadRequest</w:t>
      </w:r>
    </w:p>
    <w:p w:rsidR="00A4612D" w:rsidRPr="007F1696" w:rsidRDefault="00A4612D" w:rsidP="00E61915">
      <w:pPr>
        <w:numPr>
          <w:ilvl w:val="0"/>
          <w:numId w:val="3"/>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CHECK_TOKEN</w:t>
      </w:r>
      <w:r w:rsidRPr="007F1696">
        <w:rPr>
          <w:rFonts w:eastAsia="Times New Roman" w:cs="Times New Roman"/>
          <w:sz w:val="24"/>
          <w:szCs w:val="24"/>
        </w:rPr>
        <w:t> -&gt; HandleCheckToken</w:t>
      </w:r>
    </w:p>
    <w:p w:rsidR="00A4612D" w:rsidRPr="007F1696" w:rsidRDefault="00A4612D" w:rsidP="00E61915">
      <w:pPr>
        <w:numPr>
          <w:ilvl w:val="1"/>
          <w:numId w:val="3"/>
        </w:numPr>
        <w:spacing w:before="100" w:beforeAutospacing="1" w:after="100" w:afterAutospacing="1"/>
        <w:rPr>
          <w:rFonts w:eastAsia="Times New Roman" w:cs="Times New Roman"/>
          <w:sz w:val="24"/>
          <w:szCs w:val="24"/>
        </w:rPr>
      </w:pPr>
      <w:r w:rsidRPr="007F1696">
        <w:rPr>
          <w:rFonts w:eastAsia="Times New Roman" w:cs="Times New Roman"/>
          <w:sz w:val="24"/>
          <w:szCs w:val="24"/>
        </w:rPr>
        <w:t>/?Type=CheckToken&amp;Token=3902309309034...</w:t>
      </w:r>
    </w:p>
    <w:p w:rsidR="00A4612D" w:rsidRPr="007F1696" w:rsidRDefault="00A4612D" w:rsidP="00E61915">
      <w:pPr>
        <w:numPr>
          <w:ilvl w:val="2"/>
          <w:numId w:val="3"/>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Token</w:t>
      </w:r>
      <w:r w:rsidRPr="007F1696">
        <w:rPr>
          <w:rFonts w:eastAsia="Times New Roman" w:cs="Times New Roman"/>
          <w:sz w:val="24"/>
          <w:szCs w:val="24"/>
        </w:rPr>
        <w:t>: Auth Token to check</w:t>
      </w:r>
    </w:p>
    <w:p w:rsidR="00A4612D" w:rsidRPr="007F1696" w:rsidRDefault="00A4612D" w:rsidP="00E61915">
      <w:pPr>
        <w:numPr>
          <w:ilvl w:val="1"/>
          <w:numId w:val="3"/>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2"/>
          <w:numId w:val="3"/>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200 OK</w:t>
      </w:r>
      <w:r w:rsidRPr="007F1696">
        <w:rPr>
          <w:rFonts w:eastAsia="Times New Roman" w:cs="Times New Roman"/>
          <w:sz w:val="24"/>
          <w:szCs w:val="24"/>
        </w:rPr>
        <w:t> if the token is valid</w:t>
      </w:r>
    </w:p>
    <w:p w:rsidR="00A4612D" w:rsidRPr="007F1696" w:rsidRDefault="00A4612D" w:rsidP="00E61915">
      <w:pPr>
        <w:numPr>
          <w:ilvl w:val="2"/>
          <w:numId w:val="3"/>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401 Unauthorized</w:t>
      </w:r>
      <w:r w:rsidRPr="007F1696">
        <w:rPr>
          <w:rFonts w:eastAsia="Times New Roman" w:cs="Times New Roman"/>
          <w:sz w:val="24"/>
          <w:szCs w:val="24"/>
        </w:rPr>
        <w:t> if the token is not valid</w:t>
      </w:r>
    </w:p>
    <w:p w:rsidR="00A4612D" w:rsidRPr="007F1696" w:rsidRDefault="00A4612D" w:rsidP="00E61915">
      <w:pPr>
        <w:numPr>
          <w:ilvl w:val="0"/>
          <w:numId w:val="4"/>
        </w:numPr>
        <w:spacing w:before="100" w:beforeAutospacing="1" w:after="100" w:afterAutospacing="1"/>
        <w:rPr>
          <w:rFonts w:eastAsia="Times New Roman" w:cs="Times New Roman"/>
          <w:sz w:val="24"/>
          <w:szCs w:val="24"/>
        </w:rPr>
      </w:pPr>
      <w:r w:rsidRPr="007F1696">
        <w:rPr>
          <w:rFonts w:eastAsia="Times New Roman" w:cs="Times New Roman"/>
          <w:b/>
          <w:bCs/>
          <w:i/>
          <w:iCs/>
          <w:sz w:val="24"/>
          <w:szCs w:val="24"/>
        </w:rPr>
        <w:t>CLEAR_TOKEN</w:t>
      </w:r>
      <w:r w:rsidRPr="007F1696">
        <w:rPr>
          <w:rFonts w:eastAsia="Times New Roman" w:cs="Times New Roman"/>
          <w:sz w:val="24"/>
          <w:szCs w:val="24"/>
        </w:rPr>
        <w:t> -&gt; HandleClearToken</w:t>
      </w:r>
    </w:p>
    <w:p w:rsidR="00A4612D" w:rsidRPr="007F1696" w:rsidRDefault="00A4612D" w:rsidP="00E61915">
      <w:pPr>
        <w:numPr>
          <w:ilvl w:val="1"/>
          <w:numId w:val="4"/>
        </w:numPr>
        <w:spacing w:before="100" w:beforeAutospacing="1" w:after="100" w:afterAutospacing="1"/>
        <w:rPr>
          <w:rFonts w:eastAsia="Times New Roman" w:cs="Times New Roman"/>
          <w:sz w:val="24"/>
          <w:szCs w:val="24"/>
        </w:rPr>
      </w:pPr>
      <w:r w:rsidRPr="007F1696">
        <w:rPr>
          <w:rFonts w:eastAsia="Times New Roman" w:cs="Times New Roman"/>
          <w:sz w:val="24"/>
          <w:szCs w:val="24"/>
        </w:rPr>
        <w:t>/?Type=ClearToken&amp;Token=389489493493...</w:t>
      </w:r>
    </w:p>
    <w:p w:rsidR="00A4612D" w:rsidRPr="007F1696" w:rsidRDefault="00A4612D" w:rsidP="00E61915">
      <w:pPr>
        <w:numPr>
          <w:ilvl w:val="2"/>
          <w:numId w:val="4"/>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Token</w:t>
      </w:r>
      <w:r w:rsidRPr="007F1696">
        <w:rPr>
          <w:rFonts w:eastAsia="Times New Roman" w:cs="Times New Roman"/>
          <w:sz w:val="24"/>
          <w:szCs w:val="24"/>
        </w:rPr>
        <w:t>: Auth Token to clear</w:t>
      </w:r>
    </w:p>
    <w:p w:rsidR="00A4612D" w:rsidRPr="007F1696" w:rsidRDefault="00A4612D" w:rsidP="00E61915">
      <w:pPr>
        <w:numPr>
          <w:ilvl w:val="1"/>
          <w:numId w:val="4"/>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2"/>
          <w:numId w:val="4"/>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200 OK</w:t>
      </w:r>
      <w:r w:rsidRPr="007F1696">
        <w:rPr>
          <w:rFonts w:eastAsia="Times New Roman" w:cs="Times New Roman"/>
          <w:sz w:val="24"/>
          <w:szCs w:val="24"/>
        </w:rPr>
        <w:t> always</w:t>
      </w:r>
    </w:p>
    <w:p w:rsidR="00A4612D" w:rsidRPr="007F1696" w:rsidRDefault="00A4612D" w:rsidP="00E61915">
      <w:pPr>
        <w:numPr>
          <w:ilvl w:val="1"/>
          <w:numId w:val="4"/>
        </w:numPr>
        <w:spacing w:before="100" w:beforeAutospacing="1" w:after="100" w:afterAutospacing="1"/>
        <w:rPr>
          <w:rFonts w:eastAsia="Times New Roman" w:cs="Times New Roman"/>
          <w:sz w:val="24"/>
          <w:szCs w:val="24"/>
        </w:rPr>
      </w:pPr>
      <w:r w:rsidRPr="007F1696">
        <w:rPr>
          <w:rFonts w:eastAsia="Times New Roman" w:cs="Times New Roman"/>
          <w:sz w:val="24"/>
          <w:szCs w:val="24"/>
        </w:rPr>
        <w:t>Clears a token so it can no longer be used</w:t>
      </w:r>
    </w:p>
    <w:p w:rsidR="00A4612D" w:rsidRPr="007F1696" w:rsidRDefault="00A4612D" w:rsidP="00E61915">
      <w:pPr>
        <w:spacing w:after="150"/>
        <w:outlineLvl w:val="0"/>
        <w:rPr>
          <w:rFonts w:eastAsia="Times New Roman" w:cs="Times New Roman"/>
          <w:b/>
          <w:bCs/>
          <w:kern w:val="36"/>
          <w:sz w:val="24"/>
          <w:szCs w:val="24"/>
        </w:rPr>
      </w:pPr>
      <w:bookmarkStart w:id="3" w:name="GET-HandleGetRequest"/>
      <w:bookmarkEnd w:id="3"/>
      <w:r w:rsidRPr="007F1696">
        <w:rPr>
          <w:rFonts w:eastAsia="Times New Roman" w:cs="Times New Roman"/>
          <w:b/>
          <w:bCs/>
          <w:kern w:val="36"/>
          <w:sz w:val="24"/>
          <w:szCs w:val="24"/>
        </w:rPr>
        <w:t>GET -&gt; HandleGetRequest</w:t>
      </w:r>
    </w:p>
    <w:p w:rsidR="00A4612D" w:rsidRPr="007F1696" w:rsidRDefault="00A4612D" w:rsidP="00E61915">
      <w:pPr>
        <w:numPr>
          <w:ilvl w:val="0"/>
          <w:numId w:val="5"/>
        </w:numPr>
        <w:spacing w:before="100" w:beforeAutospacing="1" w:after="100" w:afterAutospacing="1"/>
        <w:rPr>
          <w:rFonts w:eastAsia="Times New Roman" w:cs="Times New Roman"/>
          <w:sz w:val="24"/>
          <w:szCs w:val="24"/>
        </w:rPr>
      </w:pPr>
      <w:r w:rsidRPr="007F1696">
        <w:rPr>
          <w:rFonts w:eastAsia="Times New Roman" w:cs="Times New Roman"/>
          <w:b/>
          <w:bCs/>
          <w:i/>
          <w:iCs/>
          <w:sz w:val="24"/>
          <w:szCs w:val="24"/>
        </w:rPr>
        <w:t>DOQ_TYPE</w:t>
      </w:r>
      <w:r w:rsidRPr="007F1696">
        <w:rPr>
          <w:rFonts w:eastAsia="Times New Roman" w:cs="Times New Roman"/>
          <w:sz w:val="24"/>
          <w:szCs w:val="24"/>
        </w:rPr>
        <w:t> -&gt; HandleGetDoq</w:t>
      </w:r>
    </w:p>
    <w:p w:rsidR="00A4612D" w:rsidRPr="007F1696" w:rsidRDefault="00A4612D" w:rsidP="00E61915">
      <w:pPr>
        <w:numPr>
          <w:ilvl w:val="1"/>
          <w:numId w:val="5"/>
        </w:numPr>
        <w:spacing w:before="100" w:beforeAutospacing="1" w:after="100" w:afterAutospacing="1"/>
        <w:rPr>
          <w:rFonts w:eastAsia="Times New Roman" w:cs="Times New Roman"/>
          <w:sz w:val="24"/>
          <w:szCs w:val="24"/>
        </w:rPr>
      </w:pPr>
      <w:r w:rsidRPr="007F1696">
        <w:rPr>
          <w:rFonts w:eastAsia="Times New Roman" w:cs="Times New Roman"/>
          <w:sz w:val="24"/>
          <w:szCs w:val="24"/>
        </w:rPr>
        <w:t>/?Type=Doq&amp;Guid=38338FA3893C-83943...&amp;Count=15</w:t>
      </w:r>
    </w:p>
    <w:p w:rsidR="00A4612D" w:rsidRPr="007F1696" w:rsidRDefault="00A4612D" w:rsidP="00E61915">
      <w:pPr>
        <w:numPr>
          <w:ilvl w:val="2"/>
          <w:numId w:val="5"/>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Guid</w:t>
      </w:r>
      <w:r w:rsidRPr="007F1696">
        <w:rPr>
          <w:rFonts w:eastAsia="Times New Roman" w:cs="Times New Roman"/>
          <w:sz w:val="24"/>
          <w:szCs w:val="24"/>
        </w:rPr>
        <w:t>: Guid of the doq to get</w:t>
      </w:r>
    </w:p>
    <w:p w:rsidR="00A4612D" w:rsidRPr="007F1696" w:rsidRDefault="00A4612D" w:rsidP="00E61915">
      <w:pPr>
        <w:numPr>
          <w:ilvl w:val="2"/>
          <w:numId w:val="5"/>
        </w:numPr>
        <w:spacing w:before="100" w:beforeAutospacing="1" w:after="100" w:afterAutospacing="1"/>
        <w:rPr>
          <w:rFonts w:eastAsia="Times New Roman" w:cs="Times New Roman"/>
          <w:sz w:val="24"/>
          <w:szCs w:val="24"/>
        </w:rPr>
      </w:pPr>
      <w:r w:rsidRPr="007F1696">
        <w:rPr>
          <w:rFonts w:eastAsia="Times New Roman" w:cs="Times New Roman"/>
          <w:sz w:val="24"/>
          <w:szCs w:val="24"/>
        </w:rPr>
        <w:t>Count: Client's change counter for the doq</w:t>
      </w:r>
    </w:p>
    <w:p w:rsidR="00A4612D" w:rsidRPr="007F1696" w:rsidRDefault="00A4612D" w:rsidP="00E61915">
      <w:pPr>
        <w:numPr>
          <w:ilvl w:val="1"/>
          <w:numId w:val="5"/>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2"/>
          <w:numId w:val="5"/>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200 OK</w:t>
      </w:r>
      <w:r w:rsidRPr="007F1696">
        <w:rPr>
          <w:rFonts w:eastAsia="Times New Roman" w:cs="Times New Roman"/>
          <w:sz w:val="24"/>
          <w:szCs w:val="24"/>
        </w:rPr>
        <w:t> If the doq is found, body contains the doq serialized to XML</w:t>
      </w:r>
    </w:p>
    <w:p w:rsidR="00A4612D" w:rsidRPr="007F1696" w:rsidRDefault="00A4612D" w:rsidP="00E61915">
      <w:pPr>
        <w:numPr>
          <w:ilvl w:val="2"/>
          <w:numId w:val="5"/>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304 Not Modified</w:t>
      </w:r>
      <w:r w:rsidRPr="007F1696">
        <w:rPr>
          <w:rFonts w:eastAsia="Times New Roman" w:cs="Times New Roman"/>
          <w:sz w:val="24"/>
          <w:szCs w:val="24"/>
        </w:rPr>
        <w:t> If the provided change counter matches the server's change counter</w:t>
      </w:r>
    </w:p>
    <w:p w:rsidR="00A4612D" w:rsidRPr="007F1696" w:rsidRDefault="00A4612D" w:rsidP="00E61915">
      <w:pPr>
        <w:numPr>
          <w:ilvl w:val="2"/>
          <w:numId w:val="5"/>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404 Not Found</w:t>
      </w:r>
      <w:r w:rsidRPr="007F1696">
        <w:rPr>
          <w:rFonts w:eastAsia="Times New Roman" w:cs="Times New Roman"/>
          <w:sz w:val="24"/>
          <w:szCs w:val="24"/>
        </w:rPr>
        <w:t> If the doq is not found</w:t>
      </w:r>
    </w:p>
    <w:p w:rsidR="00A4612D" w:rsidRPr="007F1696" w:rsidRDefault="00A4612D" w:rsidP="00E61915">
      <w:pPr>
        <w:numPr>
          <w:ilvl w:val="1"/>
          <w:numId w:val="5"/>
        </w:numPr>
        <w:spacing w:before="100" w:beforeAutospacing="1" w:after="100" w:afterAutospacing="1"/>
        <w:rPr>
          <w:rFonts w:eastAsia="Times New Roman" w:cs="Times New Roman"/>
          <w:sz w:val="24"/>
          <w:szCs w:val="24"/>
        </w:rPr>
      </w:pPr>
      <w:r w:rsidRPr="007F1696">
        <w:rPr>
          <w:rFonts w:eastAsia="Times New Roman" w:cs="Times New Roman"/>
          <w:sz w:val="24"/>
          <w:szCs w:val="24"/>
        </w:rPr>
        <w:t>Might not need to be used</w:t>
      </w:r>
    </w:p>
    <w:p w:rsidR="00A4612D" w:rsidRPr="007F1696" w:rsidRDefault="00A4612D" w:rsidP="00E61915">
      <w:pPr>
        <w:numPr>
          <w:ilvl w:val="0"/>
          <w:numId w:val="6"/>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ALL_ARTWORKS</w:t>
      </w:r>
      <w:r w:rsidRPr="007F1696">
        <w:rPr>
          <w:rFonts w:eastAsia="Times New Roman" w:cs="Times New Roman"/>
          <w:sz w:val="24"/>
          <w:szCs w:val="24"/>
        </w:rPr>
        <w:t> -&gt; HandleGetFolder</w:t>
      </w:r>
    </w:p>
    <w:p w:rsidR="00A4612D" w:rsidRPr="007F1696" w:rsidRDefault="00A4612D" w:rsidP="00E61915">
      <w:pPr>
        <w:numPr>
          <w:ilvl w:val="1"/>
          <w:numId w:val="6"/>
        </w:numPr>
        <w:spacing w:before="100" w:beforeAutospacing="1" w:after="100" w:afterAutospacing="1"/>
        <w:rPr>
          <w:rFonts w:eastAsia="Times New Roman" w:cs="Times New Roman"/>
          <w:sz w:val="24"/>
          <w:szCs w:val="24"/>
        </w:rPr>
      </w:pPr>
      <w:r w:rsidRPr="007F1696">
        <w:rPr>
          <w:rFonts w:eastAsia="Times New Roman" w:cs="Times New Roman"/>
          <w:sz w:val="24"/>
          <w:szCs w:val="24"/>
        </w:rPr>
        <w:t>/?Type=Artworks</w:t>
      </w:r>
    </w:p>
    <w:p w:rsidR="00A4612D" w:rsidRPr="007F1696" w:rsidRDefault="00A4612D" w:rsidP="00E61915">
      <w:pPr>
        <w:numPr>
          <w:ilvl w:val="2"/>
          <w:numId w:val="6"/>
        </w:numPr>
        <w:spacing w:before="100" w:beforeAutospacing="1" w:after="100" w:afterAutospacing="1"/>
        <w:rPr>
          <w:rFonts w:eastAsia="Times New Roman" w:cs="Times New Roman"/>
          <w:sz w:val="24"/>
          <w:szCs w:val="24"/>
        </w:rPr>
      </w:pPr>
      <w:r w:rsidRPr="007F1696">
        <w:rPr>
          <w:rFonts w:eastAsia="Times New Roman" w:cs="Times New Roman"/>
          <w:sz w:val="24"/>
          <w:szCs w:val="24"/>
        </w:rPr>
        <w:t>Count: Client's change counter for artworks</w:t>
      </w:r>
    </w:p>
    <w:p w:rsidR="00A4612D" w:rsidRPr="007F1696" w:rsidRDefault="00A4612D" w:rsidP="00E61915">
      <w:pPr>
        <w:numPr>
          <w:ilvl w:val="1"/>
          <w:numId w:val="6"/>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2"/>
          <w:numId w:val="6"/>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200 OK</w:t>
      </w:r>
      <w:r w:rsidRPr="007F1696">
        <w:rPr>
          <w:rFonts w:eastAsia="Times New Roman" w:cs="Times New Roman"/>
          <w:sz w:val="24"/>
          <w:szCs w:val="24"/>
        </w:rPr>
        <w:t> If the change counter does not match the server's change counter, body contains the folder serialized to XML</w:t>
      </w:r>
    </w:p>
    <w:p w:rsidR="00A4612D" w:rsidRPr="007F1696" w:rsidRDefault="00A4612D" w:rsidP="00E61915">
      <w:pPr>
        <w:numPr>
          <w:ilvl w:val="2"/>
          <w:numId w:val="6"/>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304 Not Modified</w:t>
      </w:r>
      <w:r w:rsidRPr="007F1696">
        <w:rPr>
          <w:rFonts w:eastAsia="Times New Roman" w:cs="Times New Roman"/>
          <w:sz w:val="24"/>
          <w:szCs w:val="24"/>
        </w:rPr>
        <w:t> See DOQ_TYPE</w:t>
      </w:r>
    </w:p>
    <w:p w:rsidR="00A4612D" w:rsidRPr="007F1696" w:rsidRDefault="00A4612D" w:rsidP="00E61915">
      <w:pPr>
        <w:numPr>
          <w:ilvl w:val="0"/>
          <w:numId w:val="7"/>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ALL_TOURS</w:t>
      </w:r>
      <w:r w:rsidRPr="007F1696">
        <w:rPr>
          <w:rFonts w:eastAsia="Times New Roman" w:cs="Times New Roman"/>
          <w:sz w:val="24"/>
          <w:szCs w:val="24"/>
        </w:rPr>
        <w:t> -&gt; HandleGetFolder</w:t>
      </w:r>
    </w:p>
    <w:p w:rsidR="00A4612D" w:rsidRPr="007F1696" w:rsidRDefault="00A4612D" w:rsidP="00E61915">
      <w:pPr>
        <w:numPr>
          <w:ilvl w:val="1"/>
          <w:numId w:val="7"/>
        </w:numPr>
        <w:spacing w:before="100" w:beforeAutospacing="1" w:after="100" w:afterAutospacing="1"/>
        <w:rPr>
          <w:rFonts w:eastAsia="Times New Roman" w:cs="Times New Roman"/>
          <w:sz w:val="24"/>
          <w:szCs w:val="24"/>
        </w:rPr>
      </w:pPr>
      <w:r w:rsidRPr="007F1696">
        <w:rPr>
          <w:rFonts w:eastAsia="Times New Roman" w:cs="Times New Roman"/>
          <w:sz w:val="24"/>
          <w:szCs w:val="24"/>
        </w:rPr>
        <w:lastRenderedPageBreak/>
        <w:t>/?Type=Tours</w:t>
      </w:r>
    </w:p>
    <w:p w:rsidR="00A4612D" w:rsidRPr="007F1696" w:rsidRDefault="00A4612D" w:rsidP="00E61915">
      <w:pPr>
        <w:numPr>
          <w:ilvl w:val="2"/>
          <w:numId w:val="7"/>
        </w:numPr>
        <w:spacing w:before="100" w:beforeAutospacing="1" w:after="100" w:afterAutospacing="1"/>
        <w:rPr>
          <w:rFonts w:eastAsia="Times New Roman" w:cs="Times New Roman"/>
          <w:sz w:val="24"/>
          <w:szCs w:val="24"/>
        </w:rPr>
      </w:pPr>
      <w:r w:rsidRPr="007F1696">
        <w:rPr>
          <w:rFonts w:eastAsia="Times New Roman" w:cs="Times New Roman"/>
          <w:sz w:val="24"/>
          <w:szCs w:val="24"/>
        </w:rPr>
        <w:t>Count: Client's change counter for tours</w:t>
      </w:r>
    </w:p>
    <w:p w:rsidR="00A4612D" w:rsidRPr="007F1696" w:rsidRDefault="00A4612D" w:rsidP="00E61915">
      <w:pPr>
        <w:numPr>
          <w:ilvl w:val="1"/>
          <w:numId w:val="7"/>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2"/>
          <w:numId w:val="7"/>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200 OK</w:t>
      </w:r>
      <w:r w:rsidRPr="007F1696">
        <w:rPr>
          <w:rFonts w:eastAsia="Times New Roman" w:cs="Times New Roman"/>
          <w:sz w:val="24"/>
          <w:szCs w:val="24"/>
        </w:rPr>
        <w:t> See ALL_ARTWORKS</w:t>
      </w:r>
    </w:p>
    <w:p w:rsidR="00A4612D" w:rsidRPr="007F1696" w:rsidRDefault="00A4612D" w:rsidP="00E61915">
      <w:pPr>
        <w:numPr>
          <w:ilvl w:val="2"/>
          <w:numId w:val="7"/>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304 Not Modified</w:t>
      </w:r>
      <w:r w:rsidRPr="007F1696">
        <w:rPr>
          <w:rFonts w:eastAsia="Times New Roman" w:cs="Times New Roman"/>
          <w:sz w:val="24"/>
          <w:szCs w:val="24"/>
        </w:rPr>
        <w:t> See DOQ_TYPE</w:t>
      </w:r>
    </w:p>
    <w:p w:rsidR="00A4612D" w:rsidRPr="007F1696" w:rsidRDefault="00A4612D" w:rsidP="00E61915">
      <w:pPr>
        <w:numPr>
          <w:ilvl w:val="0"/>
          <w:numId w:val="8"/>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ALL_EXHIBITIONS</w:t>
      </w:r>
      <w:r w:rsidRPr="007F1696">
        <w:rPr>
          <w:rFonts w:eastAsia="Times New Roman" w:cs="Times New Roman"/>
          <w:sz w:val="24"/>
          <w:szCs w:val="24"/>
        </w:rPr>
        <w:t> -&gt; HandleGetFolder</w:t>
      </w:r>
    </w:p>
    <w:p w:rsidR="00A4612D" w:rsidRPr="007F1696" w:rsidRDefault="00A4612D" w:rsidP="00E61915">
      <w:pPr>
        <w:numPr>
          <w:ilvl w:val="1"/>
          <w:numId w:val="8"/>
        </w:numPr>
        <w:spacing w:before="100" w:beforeAutospacing="1" w:after="100" w:afterAutospacing="1"/>
        <w:rPr>
          <w:rFonts w:eastAsia="Times New Roman" w:cs="Times New Roman"/>
          <w:sz w:val="24"/>
          <w:szCs w:val="24"/>
        </w:rPr>
      </w:pPr>
      <w:r w:rsidRPr="007F1696">
        <w:rPr>
          <w:rFonts w:eastAsia="Times New Roman" w:cs="Times New Roman"/>
          <w:sz w:val="24"/>
          <w:szCs w:val="24"/>
        </w:rPr>
        <w:t>/?Type=Exhibitions</w:t>
      </w:r>
    </w:p>
    <w:p w:rsidR="00A4612D" w:rsidRPr="007F1696" w:rsidRDefault="00A4612D" w:rsidP="00E61915">
      <w:pPr>
        <w:numPr>
          <w:ilvl w:val="2"/>
          <w:numId w:val="8"/>
        </w:numPr>
        <w:spacing w:before="100" w:beforeAutospacing="1" w:after="100" w:afterAutospacing="1"/>
        <w:rPr>
          <w:rFonts w:eastAsia="Times New Roman" w:cs="Times New Roman"/>
          <w:sz w:val="24"/>
          <w:szCs w:val="24"/>
        </w:rPr>
      </w:pPr>
      <w:r w:rsidRPr="007F1696">
        <w:rPr>
          <w:rFonts w:eastAsia="Times New Roman" w:cs="Times New Roman"/>
          <w:sz w:val="24"/>
          <w:szCs w:val="24"/>
        </w:rPr>
        <w:t>Count: Client's change counter for exhibitions</w:t>
      </w:r>
    </w:p>
    <w:p w:rsidR="00A4612D" w:rsidRPr="007F1696" w:rsidRDefault="00A4612D" w:rsidP="00E61915">
      <w:pPr>
        <w:numPr>
          <w:ilvl w:val="1"/>
          <w:numId w:val="8"/>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2"/>
          <w:numId w:val="8"/>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200 OK</w:t>
      </w:r>
      <w:r w:rsidRPr="007F1696">
        <w:rPr>
          <w:rFonts w:eastAsia="Times New Roman" w:cs="Times New Roman"/>
          <w:sz w:val="24"/>
          <w:szCs w:val="24"/>
        </w:rPr>
        <w:t> See ALL_ARTWORKS</w:t>
      </w:r>
    </w:p>
    <w:p w:rsidR="00A4612D" w:rsidRPr="007F1696" w:rsidRDefault="00A4612D" w:rsidP="00E61915">
      <w:pPr>
        <w:numPr>
          <w:ilvl w:val="2"/>
          <w:numId w:val="8"/>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304 Not Modified</w:t>
      </w:r>
      <w:r w:rsidRPr="007F1696">
        <w:rPr>
          <w:rFonts w:eastAsia="Times New Roman" w:cs="Times New Roman"/>
          <w:sz w:val="24"/>
          <w:szCs w:val="24"/>
        </w:rPr>
        <w:t> See DOQ_TYPE</w:t>
      </w:r>
    </w:p>
    <w:p w:rsidR="00A4612D" w:rsidRPr="007F1696" w:rsidRDefault="00A4612D" w:rsidP="00E61915">
      <w:pPr>
        <w:numPr>
          <w:ilvl w:val="0"/>
          <w:numId w:val="9"/>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ALL_ASSOCIATED_MEDIA</w:t>
      </w:r>
      <w:r w:rsidRPr="007F1696">
        <w:rPr>
          <w:rFonts w:eastAsia="Times New Roman" w:cs="Times New Roman"/>
          <w:sz w:val="24"/>
          <w:szCs w:val="24"/>
        </w:rPr>
        <w:t> -&gt; HandleGetFolder</w:t>
      </w:r>
    </w:p>
    <w:p w:rsidR="00A4612D" w:rsidRPr="007F1696" w:rsidRDefault="00A4612D" w:rsidP="00E61915">
      <w:pPr>
        <w:numPr>
          <w:ilvl w:val="1"/>
          <w:numId w:val="9"/>
        </w:numPr>
        <w:spacing w:before="100" w:beforeAutospacing="1" w:after="100" w:afterAutospacing="1"/>
        <w:rPr>
          <w:rFonts w:eastAsia="Times New Roman" w:cs="Times New Roman"/>
          <w:sz w:val="24"/>
          <w:szCs w:val="24"/>
        </w:rPr>
      </w:pPr>
      <w:r w:rsidRPr="007F1696">
        <w:rPr>
          <w:rFonts w:eastAsia="Times New Roman" w:cs="Times New Roman"/>
          <w:sz w:val="24"/>
          <w:szCs w:val="24"/>
        </w:rPr>
        <w:t>/?Type=AllAssociatedMedia</w:t>
      </w:r>
    </w:p>
    <w:p w:rsidR="00A4612D" w:rsidRPr="007F1696" w:rsidRDefault="00A4612D" w:rsidP="00E61915">
      <w:pPr>
        <w:numPr>
          <w:ilvl w:val="2"/>
          <w:numId w:val="9"/>
        </w:numPr>
        <w:spacing w:before="100" w:beforeAutospacing="1" w:after="100" w:afterAutospacing="1"/>
        <w:rPr>
          <w:rFonts w:eastAsia="Times New Roman" w:cs="Times New Roman"/>
          <w:sz w:val="24"/>
          <w:szCs w:val="24"/>
        </w:rPr>
      </w:pPr>
      <w:r w:rsidRPr="007F1696">
        <w:rPr>
          <w:rFonts w:eastAsia="Times New Roman" w:cs="Times New Roman"/>
          <w:sz w:val="24"/>
          <w:szCs w:val="24"/>
        </w:rPr>
        <w:t>Count: Client's change counter for associated media</w:t>
      </w:r>
    </w:p>
    <w:p w:rsidR="00A4612D" w:rsidRPr="007F1696" w:rsidRDefault="00A4612D" w:rsidP="00E61915">
      <w:pPr>
        <w:numPr>
          <w:ilvl w:val="1"/>
          <w:numId w:val="9"/>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2"/>
          <w:numId w:val="9"/>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200 OK</w:t>
      </w:r>
      <w:r w:rsidRPr="007F1696">
        <w:rPr>
          <w:rFonts w:eastAsia="Times New Roman" w:cs="Times New Roman"/>
          <w:sz w:val="24"/>
          <w:szCs w:val="24"/>
        </w:rPr>
        <w:t> See ALL_ARTWORKS</w:t>
      </w:r>
    </w:p>
    <w:p w:rsidR="00A4612D" w:rsidRPr="007F1696" w:rsidRDefault="00A4612D" w:rsidP="00E61915">
      <w:pPr>
        <w:numPr>
          <w:ilvl w:val="2"/>
          <w:numId w:val="9"/>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304 Not Modified</w:t>
      </w:r>
      <w:r w:rsidRPr="007F1696">
        <w:rPr>
          <w:rFonts w:eastAsia="Times New Roman" w:cs="Times New Roman"/>
          <w:sz w:val="24"/>
          <w:szCs w:val="24"/>
        </w:rPr>
        <w:t> See DOQ_TYPE</w:t>
      </w:r>
    </w:p>
    <w:p w:rsidR="00A4612D" w:rsidRPr="007F1696" w:rsidRDefault="00A4612D" w:rsidP="00E61915">
      <w:pPr>
        <w:numPr>
          <w:ilvl w:val="0"/>
          <w:numId w:val="10"/>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ALL_FEEDBACK</w:t>
      </w:r>
      <w:r w:rsidRPr="007F1696">
        <w:rPr>
          <w:rFonts w:eastAsia="Times New Roman" w:cs="Times New Roman"/>
          <w:sz w:val="24"/>
          <w:szCs w:val="24"/>
        </w:rPr>
        <w:t> -&gt; HandleGetFolder</w:t>
      </w:r>
    </w:p>
    <w:p w:rsidR="00A4612D" w:rsidRPr="007F1696" w:rsidRDefault="00A4612D" w:rsidP="00E61915">
      <w:pPr>
        <w:numPr>
          <w:ilvl w:val="1"/>
          <w:numId w:val="10"/>
        </w:numPr>
        <w:spacing w:before="100" w:beforeAutospacing="1" w:after="100" w:afterAutospacing="1"/>
        <w:rPr>
          <w:rFonts w:eastAsia="Times New Roman" w:cs="Times New Roman"/>
          <w:sz w:val="24"/>
          <w:szCs w:val="24"/>
        </w:rPr>
      </w:pPr>
      <w:r w:rsidRPr="007F1696">
        <w:rPr>
          <w:rFonts w:eastAsia="Times New Roman" w:cs="Times New Roman"/>
          <w:sz w:val="24"/>
          <w:szCs w:val="24"/>
        </w:rPr>
        <w:t>/?Type=Feedback</w:t>
      </w:r>
    </w:p>
    <w:p w:rsidR="00A4612D" w:rsidRPr="007F1696" w:rsidRDefault="00A4612D" w:rsidP="00E61915">
      <w:pPr>
        <w:numPr>
          <w:ilvl w:val="2"/>
          <w:numId w:val="10"/>
        </w:numPr>
        <w:spacing w:before="100" w:beforeAutospacing="1" w:after="100" w:afterAutospacing="1"/>
        <w:rPr>
          <w:rFonts w:eastAsia="Times New Roman" w:cs="Times New Roman"/>
          <w:sz w:val="24"/>
          <w:szCs w:val="24"/>
        </w:rPr>
      </w:pPr>
      <w:r w:rsidRPr="007F1696">
        <w:rPr>
          <w:rFonts w:eastAsia="Times New Roman" w:cs="Times New Roman"/>
          <w:sz w:val="24"/>
          <w:szCs w:val="24"/>
        </w:rPr>
        <w:t>Count: Client's change counter for feedback</w:t>
      </w:r>
    </w:p>
    <w:p w:rsidR="00A4612D" w:rsidRPr="007F1696" w:rsidRDefault="00A4612D" w:rsidP="00E61915">
      <w:pPr>
        <w:numPr>
          <w:ilvl w:val="1"/>
          <w:numId w:val="10"/>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2"/>
          <w:numId w:val="10"/>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200 OK</w:t>
      </w:r>
      <w:r w:rsidRPr="007F1696">
        <w:rPr>
          <w:rFonts w:eastAsia="Times New Roman" w:cs="Times New Roman"/>
          <w:sz w:val="24"/>
          <w:szCs w:val="24"/>
        </w:rPr>
        <w:t> See ALL_ARTWORKS</w:t>
      </w:r>
    </w:p>
    <w:p w:rsidR="00A4612D" w:rsidRPr="007F1696" w:rsidRDefault="00A4612D" w:rsidP="00E61915">
      <w:pPr>
        <w:numPr>
          <w:ilvl w:val="2"/>
          <w:numId w:val="10"/>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304 Not Modified</w:t>
      </w:r>
      <w:r w:rsidRPr="007F1696">
        <w:rPr>
          <w:rFonts w:eastAsia="Times New Roman" w:cs="Times New Roman"/>
          <w:sz w:val="24"/>
          <w:szCs w:val="24"/>
        </w:rPr>
        <w:t> See DOQ_TYPE</w:t>
      </w:r>
    </w:p>
    <w:p w:rsidR="00A4612D" w:rsidRPr="007F1696" w:rsidRDefault="00A4612D" w:rsidP="00E61915">
      <w:pPr>
        <w:numPr>
          <w:ilvl w:val="0"/>
          <w:numId w:val="11"/>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GET_SALT</w:t>
      </w:r>
      <w:r w:rsidRPr="007F1696">
        <w:rPr>
          <w:rFonts w:eastAsia="Times New Roman" w:cs="Times New Roman"/>
          <w:sz w:val="24"/>
          <w:szCs w:val="24"/>
        </w:rPr>
        <w:t> -&gt; HandleGetSalt</w:t>
      </w:r>
    </w:p>
    <w:p w:rsidR="00A4612D" w:rsidRPr="007F1696" w:rsidRDefault="00A4612D" w:rsidP="00E61915">
      <w:pPr>
        <w:numPr>
          <w:ilvl w:val="1"/>
          <w:numId w:val="11"/>
        </w:numPr>
        <w:spacing w:before="100" w:beforeAutospacing="1" w:after="100" w:afterAutospacing="1"/>
        <w:rPr>
          <w:rFonts w:eastAsia="Times New Roman" w:cs="Times New Roman"/>
          <w:sz w:val="24"/>
          <w:szCs w:val="24"/>
        </w:rPr>
      </w:pPr>
      <w:r w:rsidRPr="007F1696">
        <w:rPr>
          <w:rFonts w:eastAsia="Times New Roman" w:cs="Times New Roman"/>
          <w:sz w:val="24"/>
          <w:szCs w:val="24"/>
        </w:rPr>
        <w:t>/?Type=Salt</w:t>
      </w:r>
    </w:p>
    <w:p w:rsidR="00A4612D" w:rsidRPr="007F1696" w:rsidRDefault="00A4612D" w:rsidP="00E61915">
      <w:pPr>
        <w:numPr>
          <w:ilvl w:val="1"/>
          <w:numId w:val="11"/>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2"/>
          <w:numId w:val="11"/>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200 OK</w:t>
      </w:r>
      <w:r w:rsidRPr="007F1696">
        <w:rPr>
          <w:rFonts w:eastAsia="Times New Roman" w:cs="Times New Roman"/>
          <w:sz w:val="24"/>
          <w:szCs w:val="24"/>
        </w:rPr>
        <w:t> Always</w:t>
      </w:r>
    </w:p>
    <w:p w:rsidR="00A4612D" w:rsidRPr="007F1696" w:rsidRDefault="00A4612D" w:rsidP="00E61915">
      <w:pPr>
        <w:numPr>
          <w:ilvl w:val="1"/>
          <w:numId w:val="11"/>
        </w:numPr>
        <w:spacing w:before="100" w:beforeAutospacing="1" w:after="100" w:afterAutospacing="1"/>
        <w:rPr>
          <w:rFonts w:eastAsia="Times New Roman" w:cs="Times New Roman"/>
          <w:sz w:val="24"/>
          <w:szCs w:val="24"/>
        </w:rPr>
      </w:pPr>
      <w:r w:rsidRPr="007F1696">
        <w:rPr>
          <w:rFonts w:eastAsia="Times New Roman" w:cs="Times New Roman"/>
          <w:sz w:val="24"/>
          <w:szCs w:val="24"/>
        </w:rPr>
        <w:t>Returns the salt for the password which is basically publicly available if someone figures out this request, but that shouldn't really matter, the point is that a pre-computed rainbow table doesn't exist for our salt provided its a big enough salt (it is). Additionally, our hashing technique makes rainbow table construction take much longer.</w:t>
      </w:r>
    </w:p>
    <w:p w:rsidR="00A4612D" w:rsidRPr="007F1696" w:rsidRDefault="00A4612D" w:rsidP="00E61915">
      <w:pPr>
        <w:numPr>
          <w:ilvl w:val="0"/>
          <w:numId w:val="12"/>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AUTH</w:t>
      </w:r>
      <w:r w:rsidRPr="007F1696">
        <w:rPr>
          <w:rFonts w:eastAsia="Times New Roman" w:cs="Times New Roman"/>
          <w:sz w:val="24"/>
          <w:szCs w:val="24"/>
        </w:rPr>
        <w:t> -&gt; HandleAuth</w:t>
      </w:r>
    </w:p>
    <w:p w:rsidR="00A4612D" w:rsidRPr="007F1696" w:rsidRDefault="00A4612D" w:rsidP="00E61915">
      <w:pPr>
        <w:numPr>
          <w:ilvl w:val="1"/>
          <w:numId w:val="12"/>
        </w:numPr>
        <w:spacing w:before="100" w:beforeAutospacing="1" w:after="100" w:afterAutospacing="1"/>
        <w:rPr>
          <w:rFonts w:eastAsia="Times New Roman" w:cs="Times New Roman"/>
          <w:sz w:val="24"/>
          <w:szCs w:val="24"/>
        </w:rPr>
      </w:pPr>
      <w:r w:rsidRPr="007F1696">
        <w:rPr>
          <w:rFonts w:eastAsia="Times New Roman" w:cs="Times New Roman"/>
          <w:sz w:val="24"/>
          <w:szCs w:val="24"/>
        </w:rPr>
        <w:t>/?Type=Auth&amp;Hash=d1e35505fed93e6d52f069ab87c9b764bd864a69cf286bd0167a9e591eab941a</w:t>
      </w:r>
    </w:p>
    <w:p w:rsidR="00A4612D" w:rsidRPr="007F1696" w:rsidRDefault="00A4612D" w:rsidP="00E61915">
      <w:pPr>
        <w:numPr>
          <w:ilvl w:val="2"/>
          <w:numId w:val="12"/>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Hash</w:t>
      </w:r>
      <w:r w:rsidRPr="007F1696">
        <w:rPr>
          <w:rFonts w:eastAsia="Times New Roman" w:cs="Times New Roman"/>
          <w:sz w:val="24"/>
          <w:szCs w:val="24"/>
        </w:rPr>
        <w:t>: Hash of the password after 1023 rounds of SHA256</w:t>
      </w:r>
    </w:p>
    <w:p w:rsidR="00A4612D" w:rsidRPr="007F1696" w:rsidRDefault="00A4612D" w:rsidP="00E61915">
      <w:pPr>
        <w:numPr>
          <w:ilvl w:val="1"/>
          <w:numId w:val="12"/>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2"/>
          <w:numId w:val="12"/>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200 OK</w:t>
      </w:r>
      <w:r w:rsidRPr="007F1696">
        <w:rPr>
          <w:rFonts w:eastAsia="Times New Roman" w:cs="Times New Roman"/>
          <w:sz w:val="24"/>
          <w:szCs w:val="24"/>
        </w:rPr>
        <w:t> If the password is valid, body contains a new token</w:t>
      </w:r>
    </w:p>
    <w:p w:rsidR="00A4612D" w:rsidRPr="007F1696" w:rsidRDefault="00A4612D" w:rsidP="00E61915">
      <w:pPr>
        <w:numPr>
          <w:ilvl w:val="2"/>
          <w:numId w:val="12"/>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401 Not Authorized</w:t>
      </w:r>
      <w:r w:rsidRPr="007F1696">
        <w:rPr>
          <w:rFonts w:eastAsia="Times New Roman" w:cs="Times New Roman"/>
          <w:sz w:val="24"/>
          <w:szCs w:val="24"/>
        </w:rPr>
        <w:t> If the password is not valid</w:t>
      </w:r>
    </w:p>
    <w:p w:rsidR="00A4612D" w:rsidRPr="007F1696" w:rsidRDefault="00A4612D" w:rsidP="00E61915">
      <w:pPr>
        <w:numPr>
          <w:ilvl w:val="0"/>
          <w:numId w:val="13"/>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lastRenderedPageBreak/>
        <w:t>MAIN</w:t>
      </w:r>
      <w:r w:rsidRPr="007F1696">
        <w:rPr>
          <w:rFonts w:eastAsia="Times New Roman" w:cs="Times New Roman"/>
          <w:sz w:val="24"/>
          <w:szCs w:val="24"/>
        </w:rPr>
        <w:t> -&gt; HandleGetDoq</w:t>
      </w:r>
    </w:p>
    <w:p w:rsidR="00A4612D" w:rsidRPr="007F1696" w:rsidRDefault="00A4612D" w:rsidP="00E61915">
      <w:pPr>
        <w:numPr>
          <w:ilvl w:val="1"/>
          <w:numId w:val="13"/>
        </w:numPr>
        <w:spacing w:before="100" w:beforeAutospacing="1" w:after="100" w:afterAutospacing="1"/>
        <w:rPr>
          <w:rFonts w:eastAsia="Times New Roman" w:cs="Times New Roman"/>
          <w:sz w:val="24"/>
          <w:szCs w:val="24"/>
        </w:rPr>
      </w:pPr>
      <w:r w:rsidRPr="007F1696">
        <w:rPr>
          <w:rFonts w:eastAsia="Times New Roman" w:cs="Times New Roman"/>
          <w:sz w:val="24"/>
          <w:szCs w:val="24"/>
        </w:rPr>
        <w:t>/?Type=Main</w:t>
      </w:r>
    </w:p>
    <w:p w:rsidR="00A4612D" w:rsidRPr="007F1696" w:rsidRDefault="00A4612D" w:rsidP="00E61915">
      <w:pPr>
        <w:numPr>
          <w:ilvl w:val="2"/>
          <w:numId w:val="13"/>
        </w:numPr>
        <w:spacing w:before="100" w:beforeAutospacing="1" w:after="100" w:afterAutospacing="1"/>
        <w:rPr>
          <w:rFonts w:eastAsia="Times New Roman" w:cs="Times New Roman"/>
          <w:sz w:val="24"/>
          <w:szCs w:val="24"/>
        </w:rPr>
      </w:pPr>
      <w:r w:rsidRPr="007F1696">
        <w:rPr>
          <w:rFonts w:eastAsia="Times New Roman" w:cs="Times New Roman"/>
          <w:sz w:val="24"/>
          <w:szCs w:val="24"/>
        </w:rPr>
        <w:t>Count: Client's change counter for main</w:t>
      </w:r>
    </w:p>
    <w:p w:rsidR="00A4612D" w:rsidRPr="007F1696" w:rsidRDefault="00A4612D" w:rsidP="00E61915">
      <w:pPr>
        <w:numPr>
          <w:ilvl w:val="1"/>
          <w:numId w:val="13"/>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2"/>
          <w:numId w:val="13"/>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200 OK</w:t>
      </w:r>
      <w:r w:rsidRPr="007F1696">
        <w:rPr>
          <w:rFonts w:eastAsia="Times New Roman" w:cs="Times New Roman"/>
          <w:sz w:val="24"/>
          <w:szCs w:val="24"/>
        </w:rPr>
        <w:t> See DOQ_TYPE</w:t>
      </w:r>
    </w:p>
    <w:p w:rsidR="00A4612D" w:rsidRPr="007F1696" w:rsidRDefault="00A4612D" w:rsidP="00E61915">
      <w:pPr>
        <w:numPr>
          <w:ilvl w:val="2"/>
          <w:numId w:val="13"/>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304 Not Modified</w:t>
      </w:r>
      <w:r w:rsidRPr="007F1696">
        <w:rPr>
          <w:rFonts w:eastAsia="Times New Roman" w:cs="Times New Roman"/>
          <w:sz w:val="24"/>
          <w:szCs w:val="24"/>
        </w:rPr>
        <w:t> See DOQ_TYPE</w:t>
      </w:r>
    </w:p>
    <w:p w:rsidR="00A4612D" w:rsidRPr="007F1696" w:rsidRDefault="00A4612D" w:rsidP="00E61915">
      <w:pPr>
        <w:numPr>
          <w:ilvl w:val="0"/>
          <w:numId w:val="14"/>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ASSOCIATED_MEDIA</w:t>
      </w:r>
      <w:r w:rsidRPr="007F1696">
        <w:rPr>
          <w:rFonts w:eastAsia="Times New Roman" w:cs="Times New Roman"/>
          <w:sz w:val="24"/>
          <w:szCs w:val="24"/>
        </w:rPr>
        <w:t> -&gt; HandleGetAssociatedMedia</w:t>
      </w:r>
    </w:p>
    <w:p w:rsidR="00A4612D" w:rsidRPr="007F1696" w:rsidRDefault="00A4612D" w:rsidP="00E61915">
      <w:pPr>
        <w:numPr>
          <w:ilvl w:val="1"/>
          <w:numId w:val="14"/>
        </w:numPr>
        <w:spacing w:before="100" w:beforeAutospacing="1" w:after="100" w:afterAutospacing="1"/>
        <w:rPr>
          <w:rFonts w:eastAsia="Times New Roman" w:cs="Times New Roman"/>
          <w:sz w:val="24"/>
          <w:szCs w:val="24"/>
        </w:rPr>
      </w:pPr>
      <w:r w:rsidRPr="007F1696">
        <w:rPr>
          <w:rFonts w:eastAsia="Times New Roman" w:cs="Times New Roman"/>
          <w:sz w:val="24"/>
          <w:szCs w:val="24"/>
        </w:rPr>
        <w:t>/?Type=AssociatedMedia&amp;Guid=3909034FA83AC-23...</w:t>
      </w:r>
    </w:p>
    <w:p w:rsidR="00A4612D" w:rsidRPr="007F1696" w:rsidRDefault="00A4612D" w:rsidP="00E61915">
      <w:pPr>
        <w:numPr>
          <w:ilvl w:val="2"/>
          <w:numId w:val="14"/>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Guid</w:t>
      </w:r>
      <w:r w:rsidRPr="007F1696">
        <w:rPr>
          <w:rFonts w:eastAsia="Times New Roman" w:cs="Times New Roman"/>
          <w:sz w:val="24"/>
          <w:szCs w:val="24"/>
        </w:rPr>
        <w:t>: Guid of the doq to get associated media for</w:t>
      </w:r>
    </w:p>
    <w:p w:rsidR="00A4612D" w:rsidRPr="007F1696" w:rsidRDefault="00A4612D" w:rsidP="00E61915">
      <w:pPr>
        <w:numPr>
          <w:ilvl w:val="2"/>
          <w:numId w:val="14"/>
        </w:numPr>
        <w:spacing w:before="100" w:beforeAutospacing="1" w:after="100" w:afterAutospacing="1"/>
        <w:rPr>
          <w:rFonts w:eastAsia="Times New Roman" w:cs="Times New Roman"/>
          <w:sz w:val="24"/>
          <w:szCs w:val="24"/>
        </w:rPr>
      </w:pPr>
      <w:r w:rsidRPr="007F1696">
        <w:rPr>
          <w:rFonts w:eastAsia="Times New Roman" w:cs="Times New Roman"/>
          <w:sz w:val="24"/>
          <w:szCs w:val="24"/>
        </w:rPr>
        <w:t>Count: Client's change counter for main</w:t>
      </w:r>
    </w:p>
    <w:p w:rsidR="00A4612D" w:rsidRPr="007F1696" w:rsidRDefault="00A4612D" w:rsidP="00E61915">
      <w:pPr>
        <w:numPr>
          <w:ilvl w:val="1"/>
          <w:numId w:val="14"/>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2"/>
          <w:numId w:val="14"/>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200 OK</w:t>
      </w:r>
      <w:r w:rsidRPr="007F1696">
        <w:rPr>
          <w:rFonts w:eastAsia="Times New Roman" w:cs="Times New Roman"/>
          <w:sz w:val="24"/>
          <w:szCs w:val="24"/>
        </w:rPr>
        <w:t> See DOQ_TYPE</w:t>
      </w:r>
    </w:p>
    <w:p w:rsidR="00A4612D" w:rsidRPr="007F1696" w:rsidRDefault="00A4612D" w:rsidP="00E61915">
      <w:pPr>
        <w:numPr>
          <w:ilvl w:val="2"/>
          <w:numId w:val="14"/>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304 Not Modified</w:t>
      </w:r>
      <w:r w:rsidRPr="007F1696">
        <w:rPr>
          <w:rFonts w:eastAsia="Times New Roman" w:cs="Times New Roman"/>
          <w:sz w:val="24"/>
          <w:szCs w:val="24"/>
        </w:rPr>
        <w:t> See DOQ_TYPE</w:t>
      </w:r>
    </w:p>
    <w:p w:rsidR="00A4612D" w:rsidRPr="007F1696" w:rsidRDefault="00A4612D" w:rsidP="00E61915">
      <w:pPr>
        <w:numPr>
          <w:ilvl w:val="0"/>
          <w:numId w:val="15"/>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CHECK_VERSION</w:t>
      </w:r>
      <w:r w:rsidRPr="007F1696">
        <w:rPr>
          <w:rFonts w:eastAsia="Times New Roman" w:cs="Times New Roman"/>
          <w:sz w:val="24"/>
          <w:szCs w:val="24"/>
        </w:rPr>
        <w:t> -&gt; HandleGetVersion</w:t>
      </w:r>
    </w:p>
    <w:p w:rsidR="00A4612D" w:rsidRPr="007F1696" w:rsidRDefault="00A4612D" w:rsidP="00E61915">
      <w:pPr>
        <w:numPr>
          <w:ilvl w:val="1"/>
          <w:numId w:val="15"/>
        </w:numPr>
        <w:spacing w:before="100" w:beforeAutospacing="1" w:after="100" w:afterAutospacing="1"/>
        <w:rPr>
          <w:rFonts w:eastAsia="Times New Roman" w:cs="Times New Roman"/>
          <w:sz w:val="24"/>
          <w:szCs w:val="24"/>
        </w:rPr>
      </w:pPr>
      <w:r w:rsidRPr="007F1696">
        <w:rPr>
          <w:rFonts w:eastAsia="Times New Roman" w:cs="Times New Roman"/>
          <w:sz w:val="24"/>
          <w:szCs w:val="24"/>
        </w:rPr>
        <w:t>/?Type=CheckVersion</w:t>
      </w:r>
    </w:p>
    <w:p w:rsidR="00A4612D" w:rsidRPr="007F1696" w:rsidRDefault="00A4612D" w:rsidP="00E61915">
      <w:pPr>
        <w:numPr>
          <w:ilvl w:val="1"/>
          <w:numId w:val="15"/>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2"/>
          <w:numId w:val="15"/>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200 OK</w:t>
      </w:r>
      <w:r w:rsidRPr="007F1696">
        <w:rPr>
          <w:rFonts w:eastAsia="Times New Roman" w:cs="Times New Roman"/>
          <w:sz w:val="24"/>
          <w:szCs w:val="24"/>
        </w:rPr>
        <w:t> Returns the server version as the status text and the main doq's identifier in the response body</w:t>
      </w:r>
    </w:p>
    <w:p w:rsidR="00A4612D" w:rsidRPr="007F1696" w:rsidRDefault="00A4612D" w:rsidP="00E61915">
      <w:pPr>
        <w:numPr>
          <w:ilvl w:val="0"/>
          <w:numId w:val="16"/>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LINQ_DATA</w:t>
      </w:r>
      <w:r w:rsidRPr="007F1696">
        <w:rPr>
          <w:rFonts w:eastAsia="Times New Roman" w:cs="Times New Roman"/>
          <w:sz w:val="24"/>
          <w:szCs w:val="24"/>
        </w:rPr>
        <w:t> -&gt; HandleGetLinq</w:t>
      </w:r>
    </w:p>
    <w:p w:rsidR="00A4612D" w:rsidRPr="007F1696" w:rsidRDefault="00A4612D" w:rsidP="00E61915">
      <w:pPr>
        <w:numPr>
          <w:ilvl w:val="1"/>
          <w:numId w:val="16"/>
        </w:numPr>
        <w:spacing w:before="100" w:beforeAutospacing="1" w:after="100" w:afterAutospacing="1"/>
        <w:rPr>
          <w:rFonts w:eastAsia="Times New Roman" w:cs="Times New Roman"/>
          <w:sz w:val="24"/>
          <w:szCs w:val="24"/>
        </w:rPr>
      </w:pPr>
      <w:r w:rsidRPr="007F1696">
        <w:rPr>
          <w:rFonts w:eastAsia="Times New Roman" w:cs="Times New Roman"/>
          <w:sz w:val="24"/>
          <w:szCs w:val="24"/>
        </w:rPr>
        <w:t>/?Type=Linq&amp;Guid1=89389393...&amp;Guid2=38993893...</w:t>
      </w:r>
    </w:p>
    <w:p w:rsidR="00A4612D" w:rsidRPr="007F1696" w:rsidRDefault="00A4612D" w:rsidP="00E61915">
      <w:pPr>
        <w:numPr>
          <w:ilvl w:val="2"/>
          <w:numId w:val="16"/>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Guid1</w:t>
      </w:r>
      <w:r w:rsidRPr="007F1696">
        <w:rPr>
          <w:rFonts w:eastAsia="Times New Roman" w:cs="Times New Roman"/>
          <w:sz w:val="24"/>
          <w:szCs w:val="24"/>
        </w:rPr>
        <w:t>: Guid of one doq in the linq</w:t>
      </w:r>
    </w:p>
    <w:p w:rsidR="00A4612D" w:rsidRPr="007F1696" w:rsidRDefault="00A4612D" w:rsidP="00E61915">
      <w:pPr>
        <w:numPr>
          <w:ilvl w:val="2"/>
          <w:numId w:val="16"/>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Guid2</w:t>
      </w:r>
      <w:r w:rsidRPr="007F1696">
        <w:rPr>
          <w:rFonts w:eastAsia="Times New Roman" w:cs="Times New Roman"/>
          <w:sz w:val="24"/>
          <w:szCs w:val="24"/>
        </w:rPr>
        <w:t>: Guid of the other doq in the linq</w:t>
      </w:r>
    </w:p>
    <w:p w:rsidR="00A4612D" w:rsidRPr="007F1696" w:rsidRDefault="00A4612D" w:rsidP="00E61915">
      <w:pPr>
        <w:numPr>
          <w:ilvl w:val="2"/>
          <w:numId w:val="16"/>
        </w:numPr>
        <w:spacing w:before="100" w:beforeAutospacing="1" w:after="100" w:afterAutospacing="1"/>
        <w:rPr>
          <w:rFonts w:eastAsia="Times New Roman" w:cs="Times New Roman"/>
          <w:sz w:val="24"/>
          <w:szCs w:val="24"/>
        </w:rPr>
      </w:pPr>
      <w:r w:rsidRPr="007F1696">
        <w:rPr>
          <w:rFonts w:eastAsia="Times New Roman" w:cs="Times New Roman"/>
          <w:sz w:val="24"/>
          <w:szCs w:val="24"/>
        </w:rPr>
        <w:t>Count: Client's change counter for main</w:t>
      </w:r>
    </w:p>
    <w:p w:rsidR="00A4612D" w:rsidRPr="007F1696" w:rsidRDefault="00A4612D" w:rsidP="00E61915">
      <w:pPr>
        <w:numPr>
          <w:ilvl w:val="1"/>
          <w:numId w:val="16"/>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2"/>
          <w:numId w:val="16"/>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200 OK</w:t>
      </w:r>
      <w:r w:rsidRPr="007F1696">
        <w:rPr>
          <w:rFonts w:eastAsia="Times New Roman" w:cs="Times New Roman"/>
          <w:sz w:val="24"/>
          <w:szCs w:val="24"/>
        </w:rPr>
        <w:t> See DOQ_TYPE</w:t>
      </w:r>
    </w:p>
    <w:p w:rsidR="00A4612D" w:rsidRPr="007F1696" w:rsidRDefault="00A4612D" w:rsidP="00E61915">
      <w:pPr>
        <w:numPr>
          <w:ilvl w:val="2"/>
          <w:numId w:val="16"/>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304 Not Modified</w:t>
      </w:r>
      <w:r w:rsidRPr="007F1696">
        <w:rPr>
          <w:rFonts w:eastAsia="Times New Roman" w:cs="Times New Roman"/>
          <w:sz w:val="24"/>
          <w:szCs w:val="24"/>
        </w:rPr>
        <w:t> See DOQ_TYPE</w:t>
      </w:r>
    </w:p>
    <w:p w:rsidR="00A4612D" w:rsidRPr="007F1696" w:rsidRDefault="00A4612D" w:rsidP="00E61915">
      <w:pPr>
        <w:numPr>
          <w:ilvl w:val="2"/>
          <w:numId w:val="16"/>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404 Not Found</w:t>
      </w:r>
      <w:r w:rsidRPr="007F1696">
        <w:rPr>
          <w:rFonts w:eastAsia="Times New Roman" w:cs="Times New Roman"/>
          <w:sz w:val="24"/>
          <w:szCs w:val="24"/>
        </w:rPr>
        <w:t> If the linq is not found</w:t>
      </w:r>
    </w:p>
    <w:p w:rsidR="00A4612D" w:rsidRPr="007F1696" w:rsidRDefault="00A4612D" w:rsidP="00E61915">
      <w:pPr>
        <w:numPr>
          <w:ilvl w:val="0"/>
          <w:numId w:val="17"/>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ARTWORKS_IN_EXHIBITION</w:t>
      </w:r>
      <w:r w:rsidRPr="007F1696">
        <w:rPr>
          <w:rFonts w:eastAsia="Times New Roman" w:cs="Times New Roman"/>
          <w:sz w:val="24"/>
          <w:szCs w:val="24"/>
        </w:rPr>
        <w:t> -&gt; HandleArtworksInExhibition</w:t>
      </w:r>
    </w:p>
    <w:p w:rsidR="00A4612D" w:rsidRPr="007F1696" w:rsidRDefault="00A4612D" w:rsidP="00E61915">
      <w:pPr>
        <w:numPr>
          <w:ilvl w:val="1"/>
          <w:numId w:val="17"/>
        </w:numPr>
        <w:spacing w:before="100" w:beforeAutospacing="1" w:after="100" w:afterAutospacing="1"/>
        <w:rPr>
          <w:rFonts w:eastAsia="Times New Roman" w:cs="Times New Roman"/>
          <w:sz w:val="24"/>
          <w:szCs w:val="24"/>
        </w:rPr>
      </w:pPr>
      <w:r w:rsidRPr="007F1696">
        <w:rPr>
          <w:rFonts w:eastAsia="Times New Roman" w:cs="Times New Roman"/>
          <w:sz w:val="24"/>
          <w:szCs w:val="24"/>
        </w:rPr>
        <w:t>/?Type=ArtworksIn&amp;Guid=839848934...</w:t>
      </w:r>
    </w:p>
    <w:p w:rsidR="00A4612D" w:rsidRPr="007F1696" w:rsidRDefault="00A4612D" w:rsidP="00E61915">
      <w:pPr>
        <w:numPr>
          <w:ilvl w:val="2"/>
          <w:numId w:val="17"/>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Guid</w:t>
      </w:r>
      <w:r w:rsidRPr="007F1696">
        <w:rPr>
          <w:rFonts w:eastAsia="Times New Roman" w:cs="Times New Roman"/>
          <w:sz w:val="24"/>
          <w:szCs w:val="24"/>
        </w:rPr>
        <w:t>: Guid of the exhibition to get artworks for</w:t>
      </w:r>
    </w:p>
    <w:p w:rsidR="00A4612D" w:rsidRPr="007F1696" w:rsidRDefault="00A4612D" w:rsidP="00E61915">
      <w:pPr>
        <w:numPr>
          <w:ilvl w:val="2"/>
          <w:numId w:val="17"/>
        </w:numPr>
        <w:spacing w:before="100" w:beforeAutospacing="1" w:after="100" w:afterAutospacing="1"/>
        <w:rPr>
          <w:rFonts w:eastAsia="Times New Roman" w:cs="Times New Roman"/>
          <w:sz w:val="24"/>
          <w:szCs w:val="24"/>
        </w:rPr>
      </w:pPr>
      <w:r w:rsidRPr="007F1696">
        <w:rPr>
          <w:rFonts w:eastAsia="Times New Roman" w:cs="Times New Roman"/>
          <w:sz w:val="24"/>
          <w:szCs w:val="24"/>
        </w:rPr>
        <w:t>Count: Client's change counter for artworks in the exhibition</w:t>
      </w:r>
    </w:p>
    <w:p w:rsidR="00A4612D" w:rsidRPr="007F1696" w:rsidRDefault="00A4612D" w:rsidP="00E61915">
      <w:pPr>
        <w:numPr>
          <w:ilvl w:val="1"/>
          <w:numId w:val="17"/>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2"/>
          <w:numId w:val="17"/>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200 OK</w:t>
      </w:r>
      <w:r w:rsidRPr="007F1696">
        <w:rPr>
          <w:rFonts w:eastAsia="Times New Roman" w:cs="Times New Roman"/>
          <w:sz w:val="24"/>
          <w:szCs w:val="24"/>
        </w:rPr>
        <w:t> See DOQ_TYPE</w:t>
      </w:r>
    </w:p>
    <w:p w:rsidR="00A4612D" w:rsidRPr="007F1696" w:rsidRDefault="00A4612D" w:rsidP="00E61915">
      <w:pPr>
        <w:numPr>
          <w:ilvl w:val="2"/>
          <w:numId w:val="17"/>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304 Not Modified</w:t>
      </w:r>
      <w:r w:rsidRPr="007F1696">
        <w:rPr>
          <w:rFonts w:eastAsia="Times New Roman" w:cs="Times New Roman"/>
          <w:sz w:val="24"/>
          <w:szCs w:val="24"/>
        </w:rPr>
        <w:t> See DOQ_TYPE</w:t>
      </w:r>
    </w:p>
    <w:p w:rsidR="00A4612D" w:rsidRPr="007F1696" w:rsidRDefault="00A4612D" w:rsidP="00E61915">
      <w:pPr>
        <w:numPr>
          <w:ilvl w:val="2"/>
          <w:numId w:val="17"/>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404 Not Found</w:t>
      </w:r>
      <w:r w:rsidRPr="007F1696">
        <w:rPr>
          <w:rFonts w:eastAsia="Times New Roman" w:cs="Times New Roman"/>
          <w:sz w:val="24"/>
          <w:szCs w:val="24"/>
        </w:rPr>
        <w:t> If the guid is not found or not an exhibition</w:t>
      </w:r>
    </w:p>
    <w:p w:rsidR="00A4612D" w:rsidRPr="007F1696" w:rsidRDefault="00A4612D" w:rsidP="00E61915">
      <w:pPr>
        <w:spacing w:after="150"/>
        <w:outlineLvl w:val="0"/>
        <w:rPr>
          <w:rFonts w:eastAsia="Times New Roman" w:cs="Times New Roman"/>
          <w:b/>
          <w:bCs/>
          <w:kern w:val="36"/>
          <w:sz w:val="24"/>
          <w:szCs w:val="24"/>
        </w:rPr>
      </w:pPr>
      <w:bookmarkStart w:id="4" w:name="DELETE-HandleDeleteRequest"/>
      <w:bookmarkEnd w:id="4"/>
      <w:r w:rsidRPr="007F1696">
        <w:rPr>
          <w:rFonts w:eastAsia="Times New Roman" w:cs="Times New Roman"/>
          <w:b/>
          <w:bCs/>
          <w:kern w:val="36"/>
          <w:sz w:val="24"/>
          <w:szCs w:val="24"/>
        </w:rPr>
        <w:t>D</w:t>
      </w:r>
      <w:ins w:id="5" w:author="Unknown">
        <w:r w:rsidRPr="007F1696">
          <w:rPr>
            <w:rFonts w:eastAsia="Times New Roman" w:cs="Times New Roman"/>
            <w:b/>
            <w:bCs/>
            <w:kern w:val="36"/>
            <w:sz w:val="24"/>
            <w:szCs w:val="24"/>
          </w:rPr>
          <w:t>ELETE</w:t>
        </w:r>
      </w:ins>
      <w:r w:rsidRPr="007F1696">
        <w:rPr>
          <w:rFonts w:eastAsia="Times New Roman" w:cs="Times New Roman"/>
          <w:b/>
          <w:bCs/>
          <w:kern w:val="36"/>
          <w:sz w:val="24"/>
          <w:szCs w:val="24"/>
        </w:rPr>
        <w:t> -&gt; HandleDeleteRequest</w:t>
      </w:r>
    </w:p>
    <w:p w:rsidR="00A4612D" w:rsidRPr="007F1696" w:rsidRDefault="00A4612D" w:rsidP="00E61915">
      <w:pPr>
        <w:numPr>
          <w:ilvl w:val="0"/>
          <w:numId w:val="18"/>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D</w:t>
      </w:r>
      <w:ins w:id="6" w:author="Unknown">
        <w:r w:rsidRPr="007F1696">
          <w:rPr>
            <w:rFonts w:eastAsia="Times New Roman" w:cs="Times New Roman"/>
            <w:b/>
            <w:bCs/>
            <w:sz w:val="24"/>
            <w:szCs w:val="24"/>
          </w:rPr>
          <w:t>OQ_TYPE</w:t>
        </w:r>
      </w:ins>
      <w:r w:rsidRPr="007F1696">
        <w:rPr>
          <w:rFonts w:eastAsia="Times New Roman" w:cs="Times New Roman"/>
          <w:sz w:val="24"/>
          <w:szCs w:val="24"/>
        </w:rPr>
        <w:t> -&gt; HandleDeleteDoq</w:t>
      </w:r>
    </w:p>
    <w:p w:rsidR="00A4612D" w:rsidRPr="007F1696" w:rsidRDefault="00A4612D" w:rsidP="00E61915">
      <w:pPr>
        <w:numPr>
          <w:ilvl w:val="1"/>
          <w:numId w:val="18"/>
        </w:numPr>
        <w:spacing w:before="100" w:beforeAutospacing="1" w:after="100" w:afterAutospacing="1"/>
        <w:rPr>
          <w:rFonts w:eastAsia="Times New Roman" w:cs="Times New Roman"/>
          <w:sz w:val="24"/>
          <w:szCs w:val="24"/>
        </w:rPr>
      </w:pPr>
      <w:r w:rsidRPr="007F1696">
        <w:rPr>
          <w:rFonts w:eastAsia="Times New Roman" w:cs="Times New Roman"/>
          <w:sz w:val="24"/>
          <w:szCs w:val="24"/>
        </w:rPr>
        <w:t>/?Type=Doq&amp;Guid=3909034FA83AC-23...&amp;Force=true</w:t>
      </w:r>
    </w:p>
    <w:p w:rsidR="00A4612D" w:rsidRPr="007F1696" w:rsidRDefault="00A4612D" w:rsidP="00E61915">
      <w:pPr>
        <w:numPr>
          <w:ilvl w:val="2"/>
          <w:numId w:val="18"/>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lastRenderedPageBreak/>
        <w:t>Guid</w:t>
      </w:r>
      <w:r w:rsidRPr="007F1696">
        <w:rPr>
          <w:rFonts w:eastAsia="Times New Roman" w:cs="Times New Roman"/>
          <w:sz w:val="24"/>
          <w:szCs w:val="24"/>
        </w:rPr>
        <w:t>: Guid of the doq to delete</w:t>
      </w:r>
    </w:p>
    <w:p w:rsidR="00A4612D" w:rsidRPr="007F1696" w:rsidRDefault="00A4612D" w:rsidP="00E61915">
      <w:pPr>
        <w:numPr>
          <w:ilvl w:val="2"/>
          <w:numId w:val="18"/>
        </w:numPr>
        <w:spacing w:before="100" w:beforeAutospacing="1" w:after="100" w:afterAutospacing="1"/>
        <w:rPr>
          <w:rFonts w:eastAsia="Times New Roman" w:cs="Times New Roman"/>
          <w:sz w:val="24"/>
          <w:szCs w:val="24"/>
        </w:rPr>
      </w:pPr>
      <w:r w:rsidRPr="007F1696">
        <w:rPr>
          <w:rFonts w:eastAsia="Times New Roman" w:cs="Times New Roman"/>
          <w:sz w:val="24"/>
          <w:szCs w:val="24"/>
        </w:rPr>
        <w:t>Count: Client's change counter for the doq</w:t>
      </w:r>
    </w:p>
    <w:p w:rsidR="00A4612D" w:rsidRPr="007F1696" w:rsidRDefault="00A4612D" w:rsidP="00E61915">
      <w:pPr>
        <w:numPr>
          <w:ilvl w:val="2"/>
          <w:numId w:val="18"/>
        </w:numPr>
        <w:spacing w:before="100" w:beforeAutospacing="1" w:after="100" w:afterAutospacing="1"/>
        <w:rPr>
          <w:rFonts w:eastAsia="Times New Roman" w:cs="Times New Roman"/>
          <w:sz w:val="24"/>
          <w:szCs w:val="24"/>
        </w:rPr>
      </w:pPr>
      <w:r w:rsidRPr="007F1696">
        <w:rPr>
          <w:rFonts w:eastAsia="Times New Roman" w:cs="Times New Roman"/>
          <w:sz w:val="24"/>
          <w:szCs w:val="24"/>
        </w:rPr>
        <w:t>Force: boolean, whether or not to always delete</w:t>
      </w:r>
    </w:p>
    <w:p w:rsidR="00A4612D" w:rsidRPr="007F1696" w:rsidRDefault="00A4612D" w:rsidP="00E61915">
      <w:pPr>
        <w:numPr>
          <w:ilvl w:val="1"/>
          <w:numId w:val="18"/>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2"/>
          <w:numId w:val="18"/>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200 OK</w:t>
      </w:r>
      <w:r w:rsidRPr="007F1696">
        <w:rPr>
          <w:rFonts w:eastAsia="Times New Roman" w:cs="Times New Roman"/>
          <w:sz w:val="24"/>
          <w:szCs w:val="24"/>
        </w:rPr>
        <w:t> The doq has been deleted</w:t>
      </w:r>
    </w:p>
    <w:p w:rsidR="00A4612D" w:rsidRPr="007F1696" w:rsidRDefault="00A4612D" w:rsidP="00E61915">
      <w:pPr>
        <w:numPr>
          <w:ilvl w:val="2"/>
          <w:numId w:val="18"/>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404 Not Found</w:t>
      </w:r>
      <w:r w:rsidRPr="007F1696">
        <w:rPr>
          <w:rFonts w:eastAsia="Times New Roman" w:cs="Times New Roman"/>
          <w:sz w:val="24"/>
          <w:szCs w:val="24"/>
        </w:rPr>
        <w:t> The doq was not found</w:t>
      </w:r>
    </w:p>
    <w:p w:rsidR="00A4612D" w:rsidRPr="007F1696" w:rsidRDefault="00A4612D" w:rsidP="00E61915">
      <w:pPr>
        <w:numPr>
          <w:ilvl w:val="2"/>
          <w:numId w:val="18"/>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409 Conflict</w:t>
      </w:r>
      <w:r w:rsidRPr="007F1696">
        <w:rPr>
          <w:rFonts w:eastAsia="Times New Roman" w:cs="Times New Roman"/>
          <w:sz w:val="24"/>
          <w:szCs w:val="24"/>
        </w:rPr>
        <w:t> The doq was not deleted because the change counter did not match the server's change counter</w:t>
      </w:r>
    </w:p>
    <w:p w:rsidR="00A4612D" w:rsidRPr="007F1696" w:rsidRDefault="00A4612D" w:rsidP="00E61915">
      <w:pPr>
        <w:numPr>
          <w:ilvl w:val="1"/>
          <w:numId w:val="18"/>
        </w:numPr>
        <w:spacing w:before="100" w:beforeAutospacing="1" w:after="100" w:afterAutospacing="1"/>
        <w:rPr>
          <w:rFonts w:eastAsia="Times New Roman" w:cs="Times New Roman"/>
          <w:sz w:val="24"/>
          <w:szCs w:val="24"/>
        </w:rPr>
      </w:pPr>
      <w:r w:rsidRPr="007F1696">
        <w:rPr>
          <w:rFonts w:eastAsia="Times New Roman" w:cs="Times New Roman"/>
          <w:sz w:val="24"/>
          <w:szCs w:val="24"/>
        </w:rPr>
        <w:t>The provided change counter must match the server's change counter unless force is true, in which case the doq will always be deleted. The idea is to prevent someone from deleted a doq if someone else made a change to it between refreshes.</w:t>
      </w:r>
    </w:p>
    <w:p w:rsidR="00A4612D" w:rsidRPr="007F1696" w:rsidRDefault="00A4612D" w:rsidP="00E61915">
      <w:pPr>
        <w:numPr>
          <w:ilvl w:val="0"/>
          <w:numId w:val="19"/>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L</w:t>
      </w:r>
      <w:ins w:id="7" w:author="Unknown">
        <w:r w:rsidRPr="007F1696">
          <w:rPr>
            <w:rFonts w:eastAsia="Times New Roman" w:cs="Times New Roman"/>
            <w:b/>
            <w:bCs/>
            <w:sz w:val="24"/>
            <w:szCs w:val="24"/>
          </w:rPr>
          <w:t>INQ_TYPE</w:t>
        </w:r>
      </w:ins>
      <w:r w:rsidRPr="007F1696">
        <w:rPr>
          <w:rFonts w:eastAsia="Times New Roman" w:cs="Times New Roman"/>
          <w:sz w:val="24"/>
          <w:szCs w:val="24"/>
        </w:rPr>
        <w:t> -&gt; HandleDeleteLinq</w:t>
      </w:r>
    </w:p>
    <w:p w:rsidR="00A4612D" w:rsidRPr="007F1696" w:rsidRDefault="00A4612D" w:rsidP="00E61915">
      <w:pPr>
        <w:numPr>
          <w:ilvl w:val="1"/>
          <w:numId w:val="19"/>
        </w:numPr>
        <w:spacing w:before="100" w:beforeAutospacing="1" w:after="100" w:afterAutospacing="1"/>
        <w:rPr>
          <w:rFonts w:eastAsia="Times New Roman" w:cs="Times New Roman"/>
          <w:sz w:val="24"/>
          <w:szCs w:val="24"/>
        </w:rPr>
      </w:pPr>
      <w:r w:rsidRPr="007F1696">
        <w:rPr>
          <w:rFonts w:eastAsia="Times New Roman" w:cs="Times New Roman"/>
          <w:sz w:val="24"/>
          <w:szCs w:val="24"/>
        </w:rPr>
        <w:t>/?Type=Linq&amp;Guid=3909034FA83AC-23...</w:t>
      </w:r>
    </w:p>
    <w:p w:rsidR="00A4612D" w:rsidRPr="007F1696" w:rsidRDefault="00A4612D" w:rsidP="00E61915">
      <w:pPr>
        <w:numPr>
          <w:ilvl w:val="2"/>
          <w:numId w:val="19"/>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Guid</w:t>
      </w:r>
      <w:r w:rsidRPr="007F1696">
        <w:rPr>
          <w:rFonts w:eastAsia="Times New Roman" w:cs="Times New Roman"/>
          <w:sz w:val="24"/>
          <w:szCs w:val="24"/>
        </w:rPr>
        <w:t>: Guid of the linqto delete</w:t>
      </w:r>
    </w:p>
    <w:p w:rsidR="00A4612D" w:rsidRPr="007F1696" w:rsidRDefault="00A4612D" w:rsidP="00E61915">
      <w:pPr>
        <w:numPr>
          <w:ilvl w:val="2"/>
          <w:numId w:val="19"/>
        </w:numPr>
        <w:spacing w:before="100" w:beforeAutospacing="1" w:after="100" w:afterAutospacing="1"/>
        <w:rPr>
          <w:rFonts w:eastAsia="Times New Roman" w:cs="Times New Roman"/>
          <w:sz w:val="24"/>
          <w:szCs w:val="24"/>
        </w:rPr>
      </w:pPr>
      <w:r w:rsidRPr="007F1696">
        <w:rPr>
          <w:rFonts w:eastAsia="Times New Roman" w:cs="Times New Roman"/>
          <w:sz w:val="24"/>
          <w:szCs w:val="24"/>
        </w:rPr>
        <w:t>Count: Client's change counter for the linq</w:t>
      </w:r>
    </w:p>
    <w:p w:rsidR="00A4612D" w:rsidRPr="007F1696" w:rsidRDefault="00A4612D" w:rsidP="00E61915">
      <w:pPr>
        <w:numPr>
          <w:ilvl w:val="2"/>
          <w:numId w:val="19"/>
        </w:numPr>
        <w:spacing w:before="100" w:beforeAutospacing="1" w:after="100" w:afterAutospacing="1"/>
        <w:rPr>
          <w:rFonts w:eastAsia="Times New Roman" w:cs="Times New Roman"/>
          <w:sz w:val="24"/>
          <w:szCs w:val="24"/>
        </w:rPr>
      </w:pPr>
      <w:r w:rsidRPr="007F1696">
        <w:rPr>
          <w:rFonts w:eastAsia="Times New Roman" w:cs="Times New Roman"/>
          <w:sz w:val="24"/>
          <w:szCs w:val="24"/>
        </w:rPr>
        <w:t>Force: boolean, whether or not to always delete</w:t>
      </w:r>
    </w:p>
    <w:p w:rsidR="00A4612D" w:rsidRPr="007F1696" w:rsidRDefault="00A4612D" w:rsidP="00E61915">
      <w:pPr>
        <w:numPr>
          <w:ilvl w:val="1"/>
          <w:numId w:val="19"/>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2"/>
          <w:numId w:val="19"/>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200 OK</w:t>
      </w:r>
      <w:r w:rsidRPr="007F1696">
        <w:rPr>
          <w:rFonts w:eastAsia="Times New Roman" w:cs="Times New Roman"/>
          <w:sz w:val="24"/>
          <w:szCs w:val="24"/>
        </w:rPr>
        <w:t> The linq has been deleted</w:t>
      </w:r>
    </w:p>
    <w:p w:rsidR="00A4612D" w:rsidRPr="007F1696" w:rsidRDefault="00A4612D" w:rsidP="00E61915">
      <w:pPr>
        <w:numPr>
          <w:ilvl w:val="2"/>
          <w:numId w:val="19"/>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404 Not Found</w:t>
      </w:r>
      <w:r w:rsidRPr="007F1696">
        <w:rPr>
          <w:rFonts w:eastAsia="Times New Roman" w:cs="Times New Roman"/>
          <w:sz w:val="24"/>
          <w:szCs w:val="24"/>
        </w:rPr>
        <w:t> The linq was not found</w:t>
      </w:r>
    </w:p>
    <w:p w:rsidR="00A4612D" w:rsidRPr="007F1696" w:rsidRDefault="00A4612D" w:rsidP="00E61915">
      <w:pPr>
        <w:numPr>
          <w:ilvl w:val="2"/>
          <w:numId w:val="19"/>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409 Conflict</w:t>
      </w:r>
      <w:r w:rsidRPr="007F1696">
        <w:rPr>
          <w:rFonts w:eastAsia="Times New Roman" w:cs="Times New Roman"/>
          <w:sz w:val="24"/>
          <w:szCs w:val="24"/>
        </w:rPr>
        <w:t> The linq was not deleted because the change counter did not match the server's change counter</w:t>
      </w:r>
    </w:p>
    <w:p w:rsidR="00A4612D" w:rsidRPr="007F1696" w:rsidRDefault="00A4612D" w:rsidP="00E61915">
      <w:pPr>
        <w:numPr>
          <w:ilvl w:val="1"/>
          <w:numId w:val="19"/>
        </w:numPr>
        <w:spacing w:before="100" w:beforeAutospacing="1" w:after="100" w:afterAutospacing="1"/>
        <w:rPr>
          <w:rFonts w:eastAsia="Times New Roman" w:cs="Times New Roman"/>
          <w:sz w:val="24"/>
          <w:szCs w:val="24"/>
        </w:rPr>
      </w:pPr>
      <w:r w:rsidRPr="007F1696">
        <w:rPr>
          <w:rFonts w:eastAsia="Times New Roman" w:cs="Times New Roman"/>
          <w:sz w:val="24"/>
          <w:szCs w:val="24"/>
        </w:rPr>
        <w:t>The provided change counter must match the server's change counter unless force is true, in which case the linq will always be deleted. The idea is to prevent someone from deleted a linq if someone else made a change to it between refreshes.</w:t>
      </w:r>
    </w:p>
    <w:p w:rsidR="00A4612D" w:rsidRPr="007F1696" w:rsidRDefault="00A4612D" w:rsidP="00E61915">
      <w:pPr>
        <w:spacing w:after="150"/>
        <w:outlineLvl w:val="0"/>
        <w:rPr>
          <w:rFonts w:eastAsia="Times New Roman" w:cs="Times New Roman"/>
          <w:b/>
          <w:bCs/>
          <w:kern w:val="36"/>
          <w:sz w:val="24"/>
          <w:szCs w:val="24"/>
        </w:rPr>
      </w:pPr>
      <w:bookmarkStart w:id="8" w:name="POST-HandlePostRequest"/>
      <w:bookmarkEnd w:id="8"/>
      <w:r w:rsidRPr="007F1696">
        <w:rPr>
          <w:rFonts w:eastAsia="Times New Roman" w:cs="Times New Roman"/>
          <w:b/>
          <w:bCs/>
          <w:kern w:val="36"/>
          <w:sz w:val="24"/>
          <w:szCs w:val="24"/>
        </w:rPr>
        <w:t>P</w:t>
      </w:r>
      <w:ins w:id="9" w:author="Unknown">
        <w:r w:rsidRPr="007F1696">
          <w:rPr>
            <w:rFonts w:eastAsia="Times New Roman" w:cs="Times New Roman"/>
            <w:b/>
            <w:bCs/>
            <w:kern w:val="36"/>
            <w:sz w:val="24"/>
            <w:szCs w:val="24"/>
          </w:rPr>
          <w:t>OST</w:t>
        </w:r>
      </w:ins>
      <w:r w:rsidRPr="007F1696">
        <w:rPr>
          <w:rFonts w:eastAsia="Times New Roman" w:cs="Times New Roman"/>
          <w:b/>
          <w:bCs/>
          <w:kern w:val="36"/>
          <w:sz w:val="24"/>
          <w:szCs w:val="24"/>
        </w:rPr>
        <w:t> -&gt; HandlePostRequest</w:t>
      </w:r>
    </w:p>
    <w:p w:rsidR="00A4612D" w:rsidRPr="007F1696" w:rsidRDefault="00A4612D" w:rsidP="00E61915">
      <w:pPr>
        <w:numPr>
          <w:ilvl w:val="0"/>
          <w:numId w:val="20"/>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F</w:t>
      </w:r>
      <w:ins w:id="10" w:author="Unknown">
        <w:r w:rsidRPr="007F1696">
          <w:rPr>
            <w:rFonts w:eastAsia="Times New Roman" w:cs="Times New Roman"/>
            <w:b/>
            <w:bCs/>
            <w:sz w:val="24"/>
            <w:szCs w:val="24"/>
          </w:rPr>
          <w:t>ILE_UPLOAD</w:t>
        </w:r>
      </w:ins>
      <w:r w:rsidRPr="007F1696">
        <w:rPr>
          <w:rFonts w:eastAsia="Times New Roman" w:cs="Times New Roman"/>
          <w:sz w:val="24"/>
          <w:szCs w:val="24"/>
        </w:rPr>
        <w:t> -&gt; HandleFileUpload</w:t>
      </w:r>
    </w:p>
    <w:p w:rsidR="00A4612D" w:rsidRPr="007F1696" w:rsidRDefault="00A4612D" w:rsidP="00E61915">
      <w:pPr>
        <w:numPr>
          <w:ilvl w:val="1"/>
          <w:numId w:val="20"/>
        </w:numPr>
        <w:spacing w:before="100" w:beforeAutospacing="1" w:after="100" w:afterAutospacing="1"/>
        <w:rPr>
          <w:rFonts w:eastAsia="Times New Roman" w:cs="Times New Roman"/>
          <w:sz w:val="24"/>
          <w:szCs w:val="24"/>
        </w:rPr>
      </w:pPr>
      <w:r w:rsidRPr="007F1696">
        <w:rPr>
          <w:rFonts w:eastAsia="Times New Roman" w:cs="Times New Roman"/>
          <w:sz w:val="24"/>
          <w:szCs w:val="24"/>
        </w:rPr>
        <w:t>/?Type=FileUpload&amp;Extension=png&amp;Client=Windows</w:t>
      </w:r>
    </w:p>
    <w:p w:rsidR="00A4612D" w:rsidRPr="007F1696" w:rsidRDefault="00A4612D" w:rsidP="00E61915">
      <w:pPr>
        <w:numPr>
          <w:ilvl w:val="2"/>
          <w:numId w:val="20"/>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Extension</w:t>
      </w:r>
      <w:r w:rsidRPr="007F1696">
        <w:rPr>
          <w:rFonts w:eastAsia="Times New Roman" w:cs="Times New Roman"/>
          <w:sz w:val="24"/>
          <w:szCs w:val="24"/>
        </w:rPr>
        <w:t>: Extension of the file being uploaded</w:t>
      </w:r>
    </w:p>
    <w:p w:rsidR="00A4612D" w:rsidRPr="007F1696" w:rsidRDefault="00A4612D" w:rsidP="00E61915">
      <w:pPr>
        <w:numPr>
          <w:ilvl w:val="2"/>
          <w:numId w:val="20"/>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Client</w:t>
      </w:r>
      <w:r w:rsidRPr="007F1696">
        <w:rPr>
          <w:rFonts w:eastAsia="Times New Roman" w:cs="Times New Roman"/>
          <w:sz w:val="24"/>
          <w:szCs w:val="24"/>
        </w:rPr>
        <w:t>: Temporary hack because multipart upload might not work, should always be set to Windows</w:t>
      </w:r>
    </w:p>
    <w:p w:rsidR="00A4612D" w:rsidRPr="007F1696" w:rsidRDefault="00A4612D" w:rsidP="00E61915">
      <w:pPr>
        <w:numPr>
          <w:ilvl w:val="1"/>
          <w:numId w:val="20"/>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2"/>
          <w:numId w:val="20"/>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200 OK</w:t>
      </w:r>
      <w:r w:rsidRPr="007F1696">
        <w:rPr>
          <w:rFonts w:eastAsia="Times New Roman" w:cs="Times New Roman"/>
          <w:sz w:val="24"/>
          <w:szCs w:val="24"/>
        </w:rPr>
        <w:t> The file has been uploaded, body contains the url</w:t>
      </w:r>
    </w:p>
    <w:p w:rsidR="00A4612D" w:rsidRPr="007F1696" w:rsidRDefault="00A4612D" w:rsidP="00E61915">
      <w:pPr>
        <w:numPr>
          <w:ilvl w:val="2"/>
          <w:numId w:val="20"/>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415 Unsupported Media Type</w:t>
      </w:r>
      <w:r w:rsidRPr="007F1696">
        <w:rPr>
          <w:rFonts w:eastAsia="Times New Roman" w:cs="Times New Roman"/>
          <w:sz w:val="24"/>
          <w:szCs w:val="24"/>
        </w:rPr>
        <w:t> The file was not uploaded because the extension was not valid</w:t>
      </w:r>
    </w:p>
    <w:p w:rsidR="00A4612D" w:rsidRPr="007F1696" w:rsidRDefault="00A4612D" w:rsidP="00E61915">
      <w:pPr>
        <w:numPr>
          <w:ilvl w:val="0"/>
          <w:numId w:val="21"/>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F</w:t>
      </w:r>
      <w:ins w:id="11" w:author="Unknown">
        <w:r w:rsidRPr="007F1696">
          <w:rPr>
            <w:rFonts w:eastAsia="Times New Roman" w:cs="Times New Roman"/>
            <w:b/>
            <w:bCs/>
            <w:sz w:val="24"/>
            <w:szCs w:val="24"/>
          </w:rPr>
          <w:t>ILE_UPLOAD_DEEPZOOM</w:t>
        </w:r>
      </w:ins>
      <w:r w:rsidRPr="007F1696">
        <w:rPr>
          <w:rFonts w:eastAsia="Times New Roman" w:cs="Times New Roman"/>
          <w:sz w:val="24"/>
          <w:szCs w:val="24"/>
        </w:rPr>
        <w:t> -&gt; HandleFileUploadDeepzoom</w:t>
      </w:r>
    </w:p>
    <w:p w:rsidR="00A4612D" w:rsidRPr="007F1696" w:rsidRDefault="00A4612D" w:rsidP="00E61915">
      <w:pPr>
        <w:numPr>
          <w:ilvl w:val="1"/>
          <w:numId w:val="21"/>
        </w:numPr>
        <w:spacing w:before="100" w:beforeAutospacing="1" w:after="100" w:afterAutospacing="1"/>
        <w:rPr>
          <w:rFonts w:eastAsia="Times New Roman" w:cs="Times New Roman"/>
          <w:sz w:val="24"/>
          <w:szCs w:val="24"/>
        </w:rPr>
      </w:pPr>
      <w:r w:rsidRPr="007F1696">
        <w:rPr>
          <w:rFonts w:eastAsia="Times New Roman" w:cs="Times New Roman"/>
          <w:sz w:val="24"/>
          <w:szCs w:val="24"/>
        </w:rPr>
        <w:t>/?Type=FileUpload&amp;Extension=png&amp;Client=Windows&amp;ReturnDoq=true</w:t>
      </w:r>
    </w:p>
    <w:p w:rsidR="00A4612D" w:rsidRPr="007F1696" w:rsidRDefault="00A4612D" w:rsidP="00E61915">
      <w:pPr>
        <w:numPr>
          <w:ilvl w:val="2"/>
          <w:numId w:val="21"/>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Extension</w:t>
      </w:r>
      <w:r w:rsidRPr="007F1696">
        <w:rPr>
          <w:rFonts w:eastAsia="Times New Roman" w:cs="Times New Roman"/>
          <w:sz w:val="24"/>
          <w:szCs w:val="24"/>
        </w:rPr>
        <w:t>: Extension of the file being uploaded</w:t>
      </w:r>
    </w:p>
    <w:p w:rsidR="00A4612D" w:rsidRPr="007F1696" w:rsidRDefault="00A4612D" w:rsidP="00E61915">
      <w:pPr>
        <w:numPr>
          <w:ilvl w:val="2"/>
          <w:numId w:val="21"/>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lastRenderedPageBreak/>
        <w:t>Client</w:t>
      </w:r>
      <w:r w:rsidRPr="007F1696">
        <w:rPr>
          <w:rFonts w:eastAsia="Times New Roman" w:cs="Times New Roman"/>
          <w:sz w:val="24"/>
          <w:szCs w:val="24"/>
        </w:rPr>
        <w:t>: Temporary hack because multipart upload might not work, should always be set to Windows</w:t>
      </w:r>
    </w:p>
    <w:p w:rsidR="00A4612D" w:rsidRPr="007F1696" w:rsidRDefault="00A4612D" w:rsidP="00E61915">
      <w:pPr>
        <w:numPr>
          <w:ilvl w:val="2"/>
          <w:numId w:val="21"/>
        </w:numPr>
        <w:spacing w:before="100" w:beforeAutospacing="1" w:after="100" w:afterAutospacing="1"/>
        <w:rPr>
          <w:rFonts w:eastAsia="Times New Roman" w:cs="Times New Roman"/>
          <w:sz w:val="24"/>
          <w:szCs w:val="24"/>
        </w:rPr>
      </w:pPr>
      <w:r w:rsidRPr="007F1696">
        <w:rPr>
          <w:rFonts w:eastAsia="Times New Roman" w:cs="Times New Roman"/>
          <w:sz w:val="24"/>
          <w:szCs w:val="24"/>
        </w:rPr>
        <w:t>ReturnDoq: boolean, whether or not the response should contain the created doq serialized to XML</w:t>
      </w:r>
    </w:p>
    <w:p w:rsidR="00A4612D" w:rsidRPr="007F1696" w:rsidRDefault="00A4612D" w:rsidP="00E61915">
      <w:pPr>
        <w:numPr>
          <w:ilvl w:val="1"/>
          <w:numId w:val="21"/>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2"/>
          <w:numId w:val="21"/>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200 OK</w:t>
      </w:r>
      <w:r w:rsidRPr="007F1696">
        <w:rPr>
          <w:rFonts w:eastAsia="Times New Roman" w:cs="Times New Roman"/>
          <w:sz w:val="24"/>
          <w:szCs w:val="24"/>
        </w:rPr>
        <w:t> The file has been uploaded, body contains the serialized doq if ReturnDoq is true</w:t>
      </w:r>
    </w:p>
    <w:p w:rsidR="00A4612D" w:rsidRPr="007F1696" w:rsidRDefault="00A4612D" w:rsidP="00E61915">
      <w:pPr>
        <w:numPr>
          <w:ilvl w:val="2"/>
          <w:numId w:val="21"/>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415 Unsupported Media Type</w:t>
      </w:r>
      <w:r w:rsidRPr="007F1696">
        <w:rPr>
          <w:rFonts w:eastAsia="Times New Roman" w:cs="Times New Roman"/>
          <w:sz w:val="24"/>
          <w:szCs w:val="24"/>
        </w:rPr>
        <w:t> The file was not uploaded because the extension was not valid</w:t>
      </w:r>
    </w:p>
    <w:p w:rsidR="00A4612D" w:rsidRPr="007F1696" w:rsidRDefault="00A4612D" w:rsidP="00E61915">
      <w:pPr>
        <w:numPr>
          <w:ilvl w:val="0"/>
          <w:numId w:val="22"/>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F</w:t>
      </w:r>
      <w:ins w:id="12" w:author="Unknown">
        <w:r w:rsidRPr="007F1696">
          <w:rPr>
            <w:rFonts w:eastAsia="Times New Roman" w:cs="Times New Roman"/>
            <w:b/>
            <w:bCs/>
            <w:sz w:val="24"/>
            <w:szCs w:val="24"/>
          </w:rPr>
          <w:t>ILE_UPLOAD_DATAURL</w:t>
        </w:r>
      </w:ins>
      <w:r w:rsidRPr="007F1696">
        <w:rPr>
          <w:rFonts w:eastAsia="Times New Roman" w:cs="Times New Roman"/>
          <w:sz w:val="24"/>
          <w:szCs w:val="24"/>
        </w:rPr>
        <w:t> -&gt; HandleFileUploadDeepzoom</w:t>
      </w:r>
    </w:p>
    <w:p w:rsidR="00A4612D" w:rsidRPr="007F1696" w:rsidRDefault="00A4612D" w:rsidP="00E61915">
      <w:pPr>
        <w:numPr>
          <w:ilvl w:val="1"/>
          <w:numId w:val="22"/>
        </w:numPr>
        <w:spacing w:before="100" w:beforeAutospacing="1" w:after="100" w:afterAutospacing="1"/>
        <w:rPr>
          <w:rFonts w:eastAsia="Times New Roman" w:cs="Times New Roman"/>
          <w:sz w:val="24"/>
          <w:szCs w:val="24"/>
        </w:rPr>
      </w:pPr>
      <w:r w:rsidRPr="007F1696">
        <w:rPr>
          <w:rFonts w:eastAsia="Times New Roman" w:cs="Times New Roman"/>
          <w:sz w:val="24"/>
          <w:szCs w:val="24"/>
        </w:rPr>
        <w:t>/?Type=FileUploadDataURL</w:t>
      </w:r>
    </w:p>
    <w:p w:rsidR="00A4612D" w:rsidRPr="007F1696" w:rsidRDefault="00A4612D" w:rsidP="00E61915">
      <w:pPr>
        <w:numPr>
          <w:ilvl w:val="1"/>
          <w:numId w:val="22"/>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2"/>
          <w:numId w:val="22"/>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200 OK</w:t>
      </w:r>
      <w:r w:rsidRPr="007F1696">
        <w:rPr>
          <w:rFonts w:eastAsia="Times New Roman" w:cs="Times New Roman"/>
          <w:sz w:val="24"/>
          <w:szCs w:val="24"/>
        </w:rPr>
        <w:t> The file has been uploaded, body contains the url</w:t>
      </w:r>
    </w:p>
    <w:p w:rsidR="00A4612D" w:rsidRPr="007F1696" w:rsidRDefault="00A4612D" w:rsidP="00E61915">
      <w:pPr>
        <w:numPr>
          <w:ilvl w:val="2"/>
          <w:numId w:val="22"/>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400 Bad Request</w:t>
      </w:r>
      <w:r w:rsidRPr="007F1696">
        <w:rPr>
          <w:rFonts w:eastAsia="Times New Roman" w:cs="Times New Roman"/>
          <w:sz w:val="24"/>
          <w:szCs w:val="24"/>
        </w:rPr>
        <w:t> If no data is sent</w:t>
      </w:r>
    </w:p>
    <w:p w:rsidR="00A4612D" w:rsidRPr="007F1696" w:rsidRDefault="00A4612D" w:rsidP="00E61915">
      <w:pPr>
        <w:numPr>
          <w:ilvl w:val="0"/>
          <w:numId w:val="23"/>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CHANGE_PASSWORD</w:t>
      </w:r>
      <w:r w:rsidRPr="007F1696">
        <w:rPr>
          <w:rFonts w:eastAsia="Times New Roman" w:cs="Times New Roman"/>
          <w:sz w:val="24"/>
          <w:szCs w:val="24"/>
        </w:rPr>
        <w:t> -&gt; HandleChangePassword</w:t>
      </w:r>
    </w:p>
    <w:p w:rsidR="00A4612D" w:rsidRPr="007F1696" w:rsidRDefault="00A4612D" w:rsidP="00E61915">
      <w:pPr>
        <w:numPr>
          <w:ilvl w:val="1"/>
          <w:numId w:val="23"/>
        </w:numPr>
        <w:spacing w:before="100" w:beforeAutospacing="1" w:after="100" w:afterAutospacing="1"/>
        <w:rPr>
          <w:rFonts w:eastAsia="Times New Roman" w:cs="Times New Roman"/>
          <w:sz w:val="24"/>
          <w:szCs w:val="24"/>
        </w:rPr>
      </w:pPr>
      <w:r w:rsidRPr="007F1696">
        <w:rPr>
          <w:rFonts w:eastAsia="Times New Roman" w:cs="Times New Roman"/>
          <w:sz w:val="24"/>
          <w:szCs w:val="24"/>
        </w:rPr>
        <w:t>/?Type=ChangePassword&amp;OldHash=cba06b5736faf67e54b07b561eae94395e774c517a7d910a54369e1263ccfbd4&amp;NewPass=P4ssW0rd!</w:t>
      </w:r>
    </w:p>
    <w:p w:rsidR="00A4612D" w:rsidRPr="007F1696" w:rsidRDefault="00A4612D" w:rsidP="00E61915">
      <w:pPr>
        <w:numPr>
          <w:ilvl w:val="2"/>
          <w:numId w:val="23"/>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OldHash</w:t>
      </w:r>
      <w:r w:rsidRPr="007F1696">
        <w:rPr>
          <w:rFonts w:eastAsia="Times New Roman" w:cs="Times New Roman"/>
          <w:sz w:val="24"/>
          <w:szCs w:val="24"/>
        </w:rPr>
        <w:t>: The old password hashed 1023 times with SHA256</w:t>
      </w:r>
    </w:p>
    <w:p w:rsidR="00A4612D" w:rsidRPr="007F1696" w:rsidRDefault="00A4612D" w:rsidP="00E61915">
      <w:pPr>
        <w:numPr>
          <w:ilvl w:val="2"/>
          <w:numId w:val="23"/>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NewPass</w:t>
      </w:r>
      <w:r w:rsidRPr="007F1696">
        <w:rPr>
          <w:rFonts w:eastAsia="Times New Roman" w:cs="Times New Roman"/>
          <w:sz w:val="24"/>
          <w:szCs w:val="24"/>
        </w:rPr>
        <w:t>: The new password in plain text (definitely requires HTTPS for any security)</w:t>
      </w:r>
    </w:p>
    <w:p w:rsidR="00A4612D" w:rsidRPr="007F1696" w:rsidRDefault="00A4612D" w:rsidP="00E61915">
      <w:pPr>
        <w:numPr>
          <w:ilvl w:val="1"/>
          <w:numId w:val="23"/>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2"/>
          <w:numId w:val="23"/>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200 OK</w:t>
      </w:r>
      <w:r w:rsidRPr="007F1696">
        <w:rPr>
          <w:rFonts w:eastAsia="Times New Roman" w:cs="Times New Roman"/>
          <w:sz w:val="24"/>
          <w:szCs w:val="24"/>
        </w:rPr>
        <w:t> The password has been changed, response contains a new token</w:t>
      </w:r>
    </w:p>
    <w:p w:rsidR="00A4612D" w:rsidRPr="007F1696" w:rsidRDefault="00A4612D" w:rsidP="00E61915">
      <w:pPr>
        <w:numPr>
          <w:ilvl w:val="2"/>
          <w:numId w:val="23"/>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401 Unauthorized</w:t>
      </w:r>
      <w:r w:rsidRPr="007F1696">
        <w:rPr>
          <w:rFonts w:eastAsia="Times New Roman" w:cs="Times New Roman"/>
          <w:sz w:val="24"/>
          <w:szCs w:val="24"/>
        </w:rPr>
        <w:t> The OldHash is incorrect</w:t>
      </w:r>
    </w:p>
    <w:p w:rsidR="00A4612D" w:rsidRPr="007F1696" w:rsidRDefault="00A4612D" w:rsidP="00E61915">
      <w:pPr>
        <w:numPr>
          <w:ilvl w:val="2"/>
          <w:numId w:val="23"/>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403 Forbidden</w:t>
      </w:r>
      <w:r w:rsidRPr="007F1696">
        <w:rPr>
          <w:rFonts w:eastAsia="Times New Roman" w:cs="Times New Roman"/>
          <w:sz w:val="24"/>
          <w:szCs w:val="24"/>
        </w:rPr>
        <w:t> The server is not allowing password change requests</w:t>
      </w:r>
    </w:p>
    <w:p w:rsidR="00A4612D" w:rsidRPr="007F1696" w:rsidRDefault="00A4612D" w:rsidP="00E61915">
      <w:pPr>
        <w:numPr>
          <w:ilvl w:val="0"/>
          <w:numId w:val="24"/>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C</w:t>
      </w:r>
      <w:ins w:id="13" w:author="Unknown">
        <w:r w:rsidRPr="007F1696">
          <w:rPr>
            <w:rFonts w:eastAsia="Times New Roman" w:cs="Times New Roman"/>
            <w:b/>
            <w:bCs/>
            <w:sz w:val="24"/>
            <w:szCs w:val="24"/>
          </w:rPr>
          <w:t>HANGE_TOUR</w:t>
        </w:r>
      </w:ins>
      <w:r w:rsidRPr="007F1696">
        <w:rPr>
          <w:rFonts w:eastAsia="Times New Roman" w:cs="Times New Roman"/>
          <w:sz w:val="24"/>
          <w:szCs w:val="24"/>
        </w:rPr>
        <w:t> -&gt; HandleChangeTour</w:t>
      </w:r>
    </w:p>
    <w:p w:rsidR="00A4612D" w:rsidRPr="007F1696" w:rsidRDefault="00A4612D" w:rsidP="00E61915">
      <w:pPr>
        <w:numPr>
          <w:ilvl w:val="1"/>
          <w:numId w:val="24"/>
        </w:numPr>
        <w:spacing w:before="100" w:beforeAutospacing="1" w:after="100" w:afterAutospacing="1"/>
        <w:rPr>
          <w:rFonts w:eastAsia="Times New Roman" w:cs="Times New Roman"/>
          <w:sz w:val="24"/>
          <w:szCs w:val="24"/>
        </w:rPr>
      </w:pPr>
      <w:r w:rsidRPr="007F1696">
        <w:rPr>
          <w:rFonts w:eastAsia="Times New Roman" w:cs="Times New Roman"/>
          <w:sz w:val="24"/>
          <w:szCs w:val="24"/>
        </w:rPr>
        <w:t>/?Type=ChangeTour&amp;Guid=2080893...&amp;Name=Published Tour&amp;Private=false&amp;Force=true</w:t>
      </w:r>
    </w:p>
    <w:p w:rsidR="00A4612D" w:rsidRPr="007F1696" w:rsidRDefault="00A4612D" w:rsidP="00E61915">
      <w:pPr>
        <w:numPr>
          <w:ilvl w:val="2"/>
          <w:numId w:val="24"/>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Guid</w:t>
      </w:r>
      <w:r w:rsidRPr="007F1696">
        <w:rPr>
          <w:rFonts w:eastAsia="Times New Roman" w:cs="Times New Roman"/>
          <w:sz w:val="24"/>
          <w:szCs w:val="24"/>
        </w:rPr>
        <w:t>: guid of the tour to change</w:t>
      </w:r>
    </w:p>
    <w:p w:rsidR="00A4612D" w:rsidRPr="007F1696" w:rsidRDefault="00A4612D" w:rsidP="00E61915">
      <w:pPr>
        <w:numPr>
          <w:ilvl w:val="2"/>
          <w:numId w:val="24"/>
        </w:numPr>
        <w:spacing w:before="100" w:beforeAutospacing="1" w:after="100" w:afterAutospacing="1"/>
        <w:rPr>
          <w:rFonts w:eastAsia="Times New Roman" w:cs="Times New Roman"/>
          <w:sz w:val="24"/>
          <w:szCs w:val="24"/>
        </w:rPr>
      </w:pPr>
      <w:r w:rsidRPr="007F1696">
        <w:rPr>
          <w:rFonts w:eastAsia="Times New Roman" w:cs="Times New Roman"/>
          <w:sz w:val="24"/>
          <w:szCs w:val="24"/>
        </w:rPr>
        <w:t>Name: New name</w:t>
      </w:r>
    </w:p>
    <w:p w:rsidR="00A4612D" w:rsidRPr="007F1696" w:rsidRDefault="00A4612D" w:rsidP="00E61915">
      <w:pPr>
        <w:numPr>
          <w:ilvl w:val="2"/>
          <w:numId w:val="24"/>
        </w:numPr>
        <w:spacing w:before="100" w:beforeAutospacing="1" w:after="100" w:afterAutospacing="1"/>
        <w:rPr>
          <w:rFonts w:eastAsia="Times New Roman" w:cs="Times New Roman"/>
          <w:sz w:val="24"/>
          <w:szCs w:val="24"/>
        </w:rPr>
      </w:pPr>
      <w:r w:rsidRPr="007F1696">
        <w:rPr>
          <w:rFonts w:eastAsia="Times New Roman" w:cs="Times New Roman"/>
          <w:sz w:val="24"/>
          <w:szCs w:val="24"/>
        </w:rPr>
        <w:t>Thumbnail: New thumbnail URL</w:t>
      </w:r>
    </w:p>
    <w:p w:rsidR="00A4612D" w:rsidRPr="007F1696" w:rsidRDefault="00A4612D" w:rsidP="00E61915">
      <w:pPr>
        <w:numPr>
          <w:ilvl w:val="2"/>
          <w:numId w:val="24"/>
        </w:numPr>
        <w:spacing w:before="100" w:beforeAutospacing="1" w:after="100" w:afterAutospacing="1"/>
        <w:rPr>
          <w:rFonts w:eastAsia="Times New Roman" w:cs="Times New Roman"/>
          <w:sz w:val="24"/>
          <w:szCs w:val="24"/>
        </w:rPr>
      </w:pPr>
      <w:r w:rsidRPr="007F1696">
        <w:rPr>
          <w:rFonts w:eastAsia="Times New Roman" w:cs="Times New Roman"/>
          <w:sz w:val="24"/>
          <w:szCs w:val="24"/>
        </w:rPr>
        <w:t>Private: New private state</w:t>
      </w:r>
    </w:p>
    <w:p w:rsidR="00A4612D" w:rsidRPr="007F1696" w:rsidRDefault="00A4612D" w:rsidP="00E61915">
      <w:pPr>
        <w:numPr>
          <w:ilvl w:val="2"/>
          <w:numId w:val="24"/>
        </w:numPr>
        <w:spacing w:before="100" w:beforeAutospacing="1" w:after="100" w:afterAutospacing="1"/>
        <w:rPr>
          <w:rFonts w:eastAsia="Times New Roman" w:cs="Times New Roman"/>
          <w:sz w:val="24"/>
          <w:szCs w:val="24"/>
        </w:rPr>
      </w:pPr>
      <w:r w:rsidRPr="007F1696">
        <w:rPr>
          <w:rFonts w:eastAsia="Times New Roman" w:cs="Times New Roman"/>
          <w:sz w:val="24"/>
          <w:szCs w:val="24"/>
        </w:rPr>
        <w:t>RelatedArtworks: JSON of related artworks</w:t>
      </w:r>
    </w:p>
    <w:p w:rsidR="00A4612D" w:rsidRPr="007F1696" w:rsidRDefault="00A4612D" w:rsidP="00E61915">
      <w:pPr>
        <w:numPr>
          <w:ilvl w:val="2"/>
          <w:numId w:val="24"/>
        </w:numPr>
        <w:spacing w:before="100" w:beforeAutospacing="1" w:after="100" w:afterAutospacing="1"/>
        <w:rPr>
          <w:rFonts w:eastAsia="Times New Roman" w:cs="Times New Roman"/>
          <w:sz w:val="24"/>
          <w:szCs w:val="24"/>
        </w:rPr>
      </w:pPr>
      <w:r w:rsidRPr="007F1696">
        <w:rPr>
          <w:rFonts w:eastAsia="Times New Roman" w:cs="Times New Roman"/>
          <w:sz w:val="24"/>
          <w:szCs w:val="24"/>
        </w:rPr>
        <w:t>Count: Client's change counter</w:t>
      </w:r>
    </w:p>
    <w:p w:rsidR="00A4612D" w:rsidRPr="007F1696" w:rsidRDefault="00A4612D" w:rsidP="00E61915">
      <w:pPr>
        <w:numPr>
          <w:ilvl w:val="2"/>
          <w:numId w:val="24"/>
        </w:numPr>
        <w:spacing w:before="100" w:beforeAutospacing="1" w:after="100" w:afterAutospacing="1"/>
        <w:rPr>
          <w:rFonts w:eastAsia="Times New Roman" w:cs="Times New Roman"/>
          <w:sz w:val="24"/>
          <w:szCs w:val="24"/>
        </w:rPr>
      </w:pPr>
      <w:r w:rsidRPr="007F1696">
        <w:rPr>
          <w:rFonts w:eastAsia="Times New Roman" w:cs="Times New Roman"/>
          <w:sz w:val="24"/>
          <w:szCs w:val="24"/>
        </w:rPr>
        <w:t>Force: boolean, whether or not to always delete</w:t>
      </w:r>
    </w:p>
    <w:p w:rsidR="00A4612D" w:rsidRPr="007F1696" w:rsidRDefault="00A4612D" w:rsidP="00E61915">
      <w:pPr>
        <w:numPr>
          <w:ilvl w:val="2"/>
          <w:numId w:val="24"/>
        </w:numPr>
        <w:spacing w:before="100" w:beforeAutospacing="1" w:after="100" w:afterAutospacing="1"/>
        <w:rPr>
          <w:rFonts w:eastAsia="Times New Roman" w:cs="Times New Roman"/>
          <w:sz w:val="24"/>
          <w:szCs w:val="24"/>
        </w:rPr>
      </w:pPr>
      <w:r w:rsidRPr="007F1696">
        <w:rPr>
          <w:rFonts w:eastAsia="Times New Roman" w:cs="Times New Roman"/>
          <w:i/>
          <w:iCs/>
          <w:sz w:val="24"/>
          <w:szCs w:val="24"/>
        </w:rPr>
        <w:t>Description</w:t>
      </w:r>
      <w:r w:rsidRPr="007F1696">
        <w:rPr>
          <w:rFonts w:eastAsia="Times New Roman" w:cs="Times New Roman"/>
          <w:sz w:val="24"/>
          <w:szCs w:val="24"/>
        </w:rPr>
        <w:t>: New description</w:t>
      </w:r>
    </w:p>
    <w:p w:rsidR="00A4612D" w:rsidRPr="007F1696" w:rsidRDefault="00A4612D" w:rsidP="00E61915">
      <w:pPr>
        <w:numPr>
          <w:ilvl w:val="2"/>
          <w:numId w:val="24"/>
        </w:numPr>
        <w:spacing w:before="100" w:beforeAutospacing="1" w:after="100" w:afterAutospacing="1"/>
        <w:rPr>
          <w:rFonts w:eastAsia="Times New Roman" w:cs="Times New Roman"/>
          <w:sz w:val="24"/>
          <w:szCs w:val="24"/>
        </w:rPr>
      </w:pPr>
      <w:r w:rsidRPr="007F1696">
        <w:rPr>
          <w:rFonts w:eastAsia="Times New Roman" w:cs="Times New Roman"/>
          <w:i/>
          <w:iCs/>
          <w:sz w:val="24"/>
          <w:szCs w:val="24"/>
        </w:rPr>
        <w:t>Content</w:t>
      </w:r>
      <w:r w:rsidRPr="007F1696">
        <w:rPr>
          <w:rFonts w:eastAsia="Times New Roman" w:cs="Times New Roman"/>
          <w:sz w:val="24"/>
          <w:szCs w:val="24"/>
        </w:rPr>
        <w:t>: New content</w:t>
      </w:r>
    </w:p>
    <w:p w:rsidR="00A4612D" w:rsidRPr="007F1696" w:rsidRDefault="00A4612D" w:rsidP="00E61915">
      <w:pPr>
        <w:numPr>
          <w:ilvl w:val="1"/>
          <w:numId w:val="24"/>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2"/>
          <w:numId w:val="24"/>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200 OK</w:t>
      </w:r>
      <w:r w:rsidRPr="007F1696">
        <w:rPr>
          <w:rFonts w:eastAsia="Times New Roman" w:cs="Times New Roman"/>
          <w:sz w:val="24"/>
          <w:szCs w:val="24"/>
        </w:rPr>
        <w:t> The tour was successfully changed</w:t>
      </w:r>
    </w:p>
    <w:p w:rsidR="00A4612D" w:rsidRPr="007F1696" w:rsidRDefault="00A4612D" w:rsidP="00E61915">
      <w:pPr>
        <w:numPr>
          <w:ilvl w:val="2"/>
          <w:numId w:val="24"/>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404 Not Found</w:t>
      </w:r>
      <w:r w:rsidRPr="007F1696">
        <w:rPr>
          <w:rFonts w:eastAsia="Times New Roman" w:cs="Times New Roman"/>
          <w:sz w:val="24"/>
          <w:szCs w:val="24"/>
        </w:rPr>
        <w:t> The tour was not found</w:t>
      </w:r>
    </w:p>
    <w:p w:rsidR="00A4612D" w:rsidRPr="007F1696" w:rsidRDefault="00A4612D" w:rsidP="00E61915">
      <w:pPr>
        <w:numPr>
          <w:ilvl w:val="2"/>
          <w:numId w:val="24"/>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409 Conflict</w:t>
      </w:r>
      <w:r w:rsidRPr="007F1696">
        <w:rPr>
          <w:rFonts w:eastAsia="Times New Roman" w:cs="Times New Roman"/>
          <w:sz w:val="24"/>
          <w:szCs w:val="24"/>
        </w:rPr>
        <w:t> The tour was not changed because the change counter did not match the server's change counter and force was not set to true</w:t>
      </w:r>
    </w:p>
    <w:p w:rsidR="00A4612D" w:rsidRPr="007F1696" w:rsidRDefault="00A4612D" w:rsidP="00E61915">
      <w:pPr>
        <w:numPr>
          <w:ilvl w:val="0"/>
          <w:numId w:val="25"/>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lastRenderedPageBreak/>
        <w:t>C</w:t>
      </w:r>
      <w:ins w:id="14" w:author="Unknown">
        <w:r w:rsidRPr="007F1696">
          <w:rPr>
            <w:rFonts w:eastAsia="Times New Roman" w:cs="Times New Roman"/>
            <w:b/>
            <w:bCs/>
            <w:sz w:val="24"/>
            <w:szCs w:val="24"/>
          </w:rPr>
          <w:t>HANGE_ARTWORK</w:t>
        </w:r>
      </w:ins>
      <w:r w:rsidRPr="007F1696">
        <w:rPr>
          <w:rFonts w:eastAsia="Times New Roman" w:cs="Times New Roman"/>
          <w:sz w:val="24"/>
          <w:szCs w:val="24"/>
        </w:rPr>
        <w:t> -&gt; HandleChangeArtwork</w:t>
      </w:r>
    </w:p>
    <w:p w:rsidR="00A4612D" w:rsidRPr="007F1696" w:rsidRDefault="00A4612D" w:rsidP="00E61915">
      <w:pPr>
        <w:numPr>
          <w:ilvl w:val="1"/>
          <w:numId w:val="25"/>
        </w:numPr>
        <w:spacing w:before="100" w:beforeAutospacing="1" w:after="100" w:afterAutospacing="1"/>
        <w:rPr>
          <w:rFonts w:eastAsia="Times New Roman" w:cs="Times New Roman"/>
          <w:sz w:val="24"/>
          <w:szCs w:val="24"/>
        </w:rPr>
      </w:pPr>
      <w:r w:rsidRPr="007F1696">
        <w:rPr>
          <w:rFonts w:eastAsia="Times New Roman" w:cs="Times New Roman"/>
          <w:sz w:val="24"/>
          <w:szCs w:val="24"/>
        </w:rPr>
        <w:t>/?Type=ChangeArtwork&amp;Guid=2080893...&amp;Artist=JJStory&amp;&amp;Preview=/Images/New.jpg</w:t>
      </w:r>
    </w:p>
    <w:p w:rsidR="00A4612D" w:rsidRPr="007F1696" w:rsidRDefault="00A4612D" w:rsidP="00E61915">
      <w:pPr>
        <w:numPr>
          <w:ilvl w:val="2"/>
          <w:numId w:val="25"/>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Guid</w:t>
      </w:r>
      <w:r w:rsidRPr="007F1696">
        <w:rPr>
          <w:rFonts w:eastAsia="Times New Roman" w:cs="Times New Roman"/>
          <w:sz w:val="24"/>
          <w:szCs w:val="24"/>
        </w:rPr>
        <w:t>: guid of the artwork to change</w:t>
      </w:r>
    </w:p>
    <w:p w:rsidR="00A4612D" w:rsidRPr="007F1696" w:rsidRDefault="00A4612D" w:rsidP="00E61915">
      <w:pPr>
        <w:numPr>
          <w:ilvl w:val="2"/>
          <w:numId w:val="25"/>
        </w:numPr>
        <w:spacing w:before="100" w:beforeAutospacing="1" w:after="100" w:afterAutospacing="1"/>
        <w:rPr>
          <w:rFonts w:eastAsia="Times New Roman" w:cs="Times New Roman"/>
          <w:sz w:val="24"/>
          <w:szCs w:val="24"/>
        </w:rPr>
      </w:pPr>
      <w:r w:rsidRPr="007F1696">
        <w:rPr>
          <w:rFonts w:eastAsia="Times New Roman" w:cs="Times New Roman"/>
          <w:sz w:val="24"/>
          <w:szCs w:val="24"/>
        </w:rPr>
        <w:t>Name: New name</w:t>
      </w:r>
    </w:p>
    <w:p w:rsidR="00A4612D" w:rsidRPr="007F1696" w:rsidRDefault="00A4612D" w:rsidP="00E61915">
      <w:pPr>
        <w:numPr>
          <w:ilvl w:val="2"/>
          <w:numId w:val="25"/>
        </w:numPr>
        <w:spacing w:before="100" w:beforeAutospacing="1" w:after="100" w:afterAutospacing="1"/>
        <w:rPr>
          <w:rFonts w:eastAsia="Times New Roman" w:cs="Times New Roman"/>
          <w:sz w:val="24"/>
          <w:szCs w:val="24"/>
        </w:rPr>
      </w:pPr>
      <w:r w:rsidRPr="007F1696">
        <w:rPr>
          <w:rFonts w:eastAsia="Times New Roman" w:cs="Times New Roman"/>
          <w:sz w:val="24"/>
          <w:szCs w:val="24"/>
        </w:rPr>
        <w:t>Title: New title (is this used??)</w:t>
      </w:r>
    </w:p>
    <w:p w:rsidR="00A4612D" w:rsidRPr="007F1696" w:rsidRDefault="00A4612D" w:rsidP="00E61915">
      <w:pPr>
        <w:numPr>
          <w:ilvl w:val="2"/>
          <w:numId w:val="25"/>
        </w:numPr>
        <w:spacing w:before="100" w:beforeAutospacing="1" w:after="100" w:afterAutospacing="1"/>
        <w:rPr>
          <w:rFonts w:eastAsia="Times New Roman" w:cs="Times New Roman"/>
          <w:sz w:val="24"/>
          <w:szCs w:val="24"/>
        </w:rPr>
      </w:pPr>
      <w:r w:rsidRPr="007F1696">
        <w:rPr>
          <w:rFonts w:eastAsia="Times New Roman" w:cs="Times New Roman"/>
          <w:sz w:val="24"/>
          <w:szCs w:val="24"/>
        </w:rPr>
        <w:t>Artist: New artist name</w:t>
      </w:r>
    </w:p>
    <w:p w:rsidR="00A4612D" w:rsidRPr="007F1696" w:rsidRDefault="00A4612D" w:rsidP="00E61915">
      <w:pPr>
        <w:numPr>
          <w:ilvl w:val="2"/>
          <w:numId w:val="25"/>
        </w:numPr>
        <w:spacing w:before="100" w:beforeAutospacing="1" w:after="100" w:afterAutospacing="1"/>
        <w:rPr>
          <w:rFonts w:eastAsia="Times New Roman" w:cs="Times New Roman"/>
          <w:sz w:val="24"/>
          <w:szCs w:val="24"/>
        </w:rPr>
      </w:pPr>
      <w:r w:rsidRPr="007F1696">
        <w:rPr>
          <w:rFonts w:eastAsia="Times New Roman" w:cs="Times New Roman"/>
          <w:sz w:val="24"/>
          <w:szCs w:val="24"/>
        </w:rPr>
        <w:t>Year: New year</w:t>
      </w:r>
    </w:p>
    <w:p w:rsidR="00A4612D" w:rsidRPr="007F1696" w:rsidRDefault="00A4612D" w:rsidP="00E61915">
      <w:pPr>
        <w:numPr>
          <w:ilvl w:val="2"/>
          <w:numId w:val="25"/>
        </w:numPr>
        <w:spacing w:before="100" w:beforeAutospacing="1" w:after="100" w:afterAutospacing="1"/>
        <w:rPr>
          <w:rFonts w:eastAsia="Times New Roman" w:cs="Times New Roman"/>
          <w:sz w:val="24"/>
          <w:szCs w:val="24"/>
        </w:rPr>
      </w:pPr>
      <w:r w:rsidRPr="007F1696">
        <w:rPr>
          <w:rFonts w:eastAsia="Times New Roman" w:cs="Times New Roman"/>
          <w:sz w:val="24"/>
          <w:szCs w:val="24"/>
        </w:rPr>
        <w:t>Preview: new preview image URL</w:t>
      </w:r>
    </w:p>
    <w:p w:rsidR="00A4612D" w:rsidRPr="007F1696" w:rsidRDefault="00A4612D" w:rsidP="00E61915">
      <w:pPr>
        <w:numPr>
          <w:ilvl w:val="2"/>
          <w:numId w:val="25"/>
        </w:numPr>
        <w:spacing w:before="100" w:beforeAutospacing="1" w:after="100" w:afterAutospacing="1"/>
        <w:rPr>
          <w:rFonts w:eastAsia="Times New Roman" w:cs="Times New Roman"/>
          <w:sz w:val="24"/>
          <w:szCs w:val="24"/>
        </w:rPr>
      </w:pPr>
      <w:r w:rsidRPr="007F1696">
        <w:rPr>
          <w:rFonts w:eastAsia="Times New Roman" w:cs="Times New Roman"/>
          <w:sz w:val="24"/>
          <w:szCs w:val="24"/>
        </w:rPr>
        <w:t>Thumbnail: New thumbnail URL</w:t>
      </w:r>
    </w:p>
    <w:p w:rsidR="00A4612D" w:rsidRPr="007F1696" w:rsidRDefault="00A4612D" w:rsidP="00E61915">
      <w:pPr>
        <w:numPr>
          <w:ilvl w:val="2"/>
          <w:numId w:val="25"/>
        </w:numPr>
        <w:spacing w:before="100" w:beforeAutospacing="1" w:after="100" w:afterAutospacing="1"/>
        <w:rPr>
          <w:rFonts w:eastAsia="Times New Roman" w:cs="Times New Roman"/>
          <w:sz w:val="24"/>
          <w:szCs w:val="24"/>
        </w:rPr>
      </w:pPr>
      <w:r w:rsidRPr="007F1696">
        <w:rPr>
          <w:rFonts w:eastAsia="Times New Roman" w:cs="Times New Roman"/>
          <w:sz w:val="24"/>
          <w:szCs w:val="24"/>
        </w:rPr>
        <w:t>Deepzoom: New Deepzoom URL</w:t>
      </w:r>
    </w:p>
    <w:p w:rsidR="00A4612D" w:rsidRPr="007F1696" w:rsidRDefault="00A4612D" w:rsidP="00E61915">
      <w:pPr>
        <w:numPr>
          <w:ilvl w:val="2"/>
          <w:numId w:val="25"/>
        </w:numPr>
        <w:spacing w:before="100" w:beforeAutospacing="1" w:after="100" w:afterAutospacing="1"/>
        <w:rPr>
          <w:rFonts w:eastAsia="Times New Roman" w:cs="Times New Roman"/>
          <w:sz w:val="24"/>
          <w:szCs w:val="24"/>
        </w:rPr>
      </w:pPr>
      <w:r w:rsidRPr="007F1696">
        <w:rPr>
          <w:rFonts w:eastAsia="Times New Roman" w:cs="Times New Roman"/>
          <w:sz w:val="24"/>
          <w:szCs w:val="24"/>
        </w:rPr>
        <w:t>Count: Client's change counter</w:t>
      </w:r>
    </w:p>
    <w:p w:rsidR="00A4612D" w:rsidRPr="007F1696" w:rsidRDefault="00A4612D" w:rsidP="00E61915">
      <w:pPr>
        <w:numPr>
          <w:ilvl w:val="2"/>
          <w:numId w:val="25"/>
        </w:numPr>
        <w:spacing w:before="100" w:beforeAutospacing="1" w:after="100" w:afterAutospacing="1"/>
        <w:rPr>
          <w:rFonts w:eastAsia="Times New Roman" w:cs="Times New Roman"/>
          <w:sz w:val="24"/>
          <w:szCs w:val="24"/>
        </w:rPr>
      </w:pPr>
      <w:r w:rsidRPr="007F1696">
        <w:rPr>
          <w:rFonts w:eastAsia="Times New Roman" w:cs="Times New Roman"/>
          <w:sz w:val="24"/>
          <w:szCs w:val="24"/>
        </w:rPr>
        <w:t>Force: boolean, whether or not to always delete</w:t>
      </w:r>
    </w:p>
    <w:p w:rsidR="00A4612D" w:rsidRPr="007F1696" w:rsidRDefault="00A4612D" w:rsidP="00E61915">
      <w:pPr>
        <w:numPr>
          <w:ilvl w:val="2"/>
          <w:numId w:val="25"/>
        </w:numPr>
        <w:spacing w:before="100" w:beforeAutospacing="1" w:after="100" w:afterAutospacing="1"/>
        <w:rPr>
          <w:rFonts w:eastAsia="Times New Roman" w:cs="Times New Roman"/>
          <w:sz w:val="24"/>
          <w:szCs w:val="24"/>
        </w:rPr>
      </w:pPr>
      <w:r w:rsidRPr="007F1696">
        <w:rPr>
          <w:rFonts w:eastAsia="Times New Roman" w:cs="Times New Roman"/>
          <w:i/>
          <w:iCs/>
          <w:sz w:val="24"/>
          <w:szCs w:val="24"/>
        </w:rPr>
        <w:t>InfoFields</w:t>
      </w:r>
      <w:r w:rsidRPr="007F1696">
        <w:rPr>
          <w:rFonts w:eastAsia="Times New Roman" w:cs="Times New Roman"/>
          <w:sz w:val="24"/>
          <w:szCs w:val="24"/>
        </w:rPr>
        <w:t>: JSON of custom info fields</w:t>
      </w:r>
    </w:p>
    <w:p w:rsidR="00A4612D" w:rsidRPr="007F1696" w:rsidRDefault="00A4612D" w:rsidP="00E61915">
      <w:pPr>
        <w:numPr>
          <w:ilvl w:val="2"/>
          <w:numId w:val="25"/>
        </w:numPr>
        <w:spacing w:before="100" w:beforeAutospacing="1" w:after="100" w:afterAutospacing="1"/>
        <w:rPr>
          <w:rFonts w:eastAsia="Times New Roman" w:cs="Times New Roman"/>
          <w:sz w:val="24"/>
          <w:szCs w:val="24"/>
        </w:rPr>
      </w:pPr>
      <w:r w:rsidRPr="007F1696">
        <w:rPr>
          <w:rFonts w:eastAsia="Times New Roman" w:cs="Times New Roman"/>
          <w:i/>
          <w:iCs/>
          <w:sz w:val="24"/>
          <w:szCs w:val="24"/>
        </w:rPr>
        <w:t>Description</w:t>
      </w:r>
      <w:r w:rsidRPr="007F1696">
        <w:rPr>
          <w:rFonts w:eastAsia="Times New Roman" w:cs="Times New Roman"/>
          <w:sz w:val="24"/>
          <w:szCs w:val="24"/>
        </w:rPr>
        <w:t>: New description</w:t>
      </w:r>
    </w:p>
    <w:p w:rsidR="00A4612D" w:rsidRPr="007F1696" w:rsidRDefault="00A4612D" w:rsidP="00E61915">
      <w:pPr>
        <w:numPr>
          <w:ilvl w:val="2"/>
          <w:numId w:val="25"/>
        </w:numPr>
        <w:spacing w:before="100" w:beforeAutospacing="1" w:after="100" w:afterAutospacing="1"/>
        <w:rPr>
          <w:rFonts w:eastAsia="Times New Roman" w:cs="Times New Roman"/>
          <w:sz w:val="24"/>
          <w:szCs w:val="24"/>
        </w:rPr>
      </w:pPr>
      <w:r w:rsidRPr="007F1696">
        <w:rPr>
          <w:rFonts w:eastAsia="Times New Roman" w:cs="Times New Roman"/>
          <w:i/>
          <w:iCs/>
          <w:sz w:val="24"/>
          <w:szCs w:val="24"/>
        </w:rPr>
        <w:t>Location</w:t>
      </w:r>
      <w:r w:rsidRPr="007F1696">
        <w:rPr>
          <w:rFonts w:eastAsia="Times New Roman" w:cs="Times New Roman"/>
          <w:sz w:val="24"/>
          <w:szCs w:val="24"/>
        </w:rPr>
        <w:t>: New location info</w:t>
      </w:r>
    </w:p>
    <w:p w:rsidR="00A4612D" w:rsidRPr="007F1696" w:rsidRDefault="00A4612D" w:rsidP="00E61915">
      <w:pPr>
        <w:numPr>
          <w:ilvl w:val="2"/>
          <w:numId w:val="25"/>
        </w:numPr>
        <w:spacing w:before="100" w:beforeAutospacing="1" w:after="100" w:afterAutospacing="1"/>
        <w:rPr>
          <w:rFonts w:eastAsia="Times New Roman" w:cs="Times New Roman"/>
          <w:sz w:val="24"/>
          <w:szCs w:val="24"/>
        </w:rPr>
      </w:pPr>
      <w:r w:rsidRPr="007F1696">
        <w:rPr>
          <w:rFonts w:eastAsia="Times New Roman" w:cs="Times New Roman"/>
          <w:i/>
          <w:iCs/>
          <w:sz w:val="24"/>
          <w:szCs w:val="24"/>
        </w:rPr>
        <w:t>AddIDs</w:t>
      </w:r>
      <w:r w:rsidRPr="007F1696">
        <w:rPr>
          <w:rFonts w:eastAsia="Times New Roman" w:cs="Times New Roman"/>
          <w:sz w:val="24"/>
          <w:szCs w:val="24"/>
        </w:rPr>
        <w:t>: csv of IDs to add as associated media</w:t>
      </w:r>
    </w:p>
    <w:p w:rsidR="00A4612D" w:rsidRPr="007F1696" w:rsidRDefault="00A4612D" w:rsidP="00E61915">
      <w:pPr>
        <w:numPr>
          <w:ilvl w:val="2"/>
          <w:numId w:val="25"/>
        </w:numPr>
        <w:spacing w:before="100" w:beforeAutospacing="1" w:after="100" w:afterAutospacing="1"/>
        <w:rPr>
          <w:rFonts w:eastAsia="Times New Roman" w:cs="Times New Roman"/>
          <w:sz w:val="24"/>
          <w:szCs w:val="24"/>
        </w:rPr>
      </w:pPr>
      <w:r w:rsidRPr="007F1696">
        <w:rPr>
          <w:rFonts w:eastAsia="Times New Roman" w:cs="Times New Roman"/>
          <w:i/>
          <w:iCs/>
          <w:sz w:val="24"/>
          <w:szCs w:val="24"/>
        </w:rPr>
        <w:t>RemoveIDs</w:t>
      </w:r>
      <w:r w:rsidRPr="007F1696">
        <w:rPr>
          <w:rFonts w:eastAsia="Times New Roman" w:cs="Times New Roman"/>
          <w:sz w:val="24"/>
          <w:szCs w:val="24"/>
        </w:rPr>
        <w:t>: csv of IDs to remove as associated media</w:t>
      </w:r>
    </w:p>
    <w:p w:rsidR="00A4612D" w:rsidRPr="007F1696" w:rsidRDefault="00A4612D" w:rsidP="00E61915">
      <w:pPr>
        <w:numPr>
          <w:ilvl w:val="1"/>
          <w:numId w:val="25"/>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2"/>
          <w:numId w:val="25"/>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200 OK</w:t>
      </w:r>
      <w:r w:rsidRPr="007F1696">
        <w:rPr>
          <w:rFonts w:eastAsia="Times New Roman" w:cs="Times New Roman"/>
          <w:sz w:val="24"/>
          <w:szCs w:val="24"/>
        </w:rPr>
        <w:t> See CHANGE_TOUR</w:t>
      </w:r>
    </w:p>
    <w:p w:rsidR="00A4612D" w:rsidRPr="007F1696" w:rsidRDefault="00A4612D" w:rsidP="00E61915">
      <w:pPr>
        <w:numPr>
          <w:ilvl w:val="2"/>
          <w:numId w:val="25"/>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404 Not Found</w:t>
      </w:r>
      <w:r w:rsidRPr="007F1696">
        <w:rPr>
          <w:rFonts w:eastAsia="Times New Roman" w:cs="Times New Roman"/>
          <w:sz w:val="24"/>
          <w:szCs w:val="24"/>
        </w:rPr>
        <w:t> See CHANGE_TOUR</w:t>
      </w:r>
    </w:p>
    <w:p w:rsidR="00A4612D" w:rsidRPr="007F1696" w:rsidRDefault="00A4612D" w:rsidP="00E61915">
      <w:pPr>
        <w:numPr>
          <w:ilvl w:val="2"/>
          <w:numId w:val="25"/>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409 Conflict</w:t>
      </w:r>
      <w:r w:rsidRPr="007F1696">
        <w:rPr>
          <w:rFonts w:eastAsia="Times New Roman" w:cs="Times New Roman"/>
          <w:sz w:val="24"/>
          <w:szCs w:val="24"/>
        </w:rPr>
        <w:t> See CHANGE_TOUR</w:t>
      </w:r>
    </w:p>
    <w:p w:rsidR="00A4612D" w:rsidRPr="007F1696" w:rsidRDefault="00A4612D" w:rsidP="00E61915">
      <w:pPr>
        <w:numPr>
          <w:ilvl w:val="0"/>
          <w:numId w:val="26"/>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C</w:t>
      </w:r>
      <w:ins w:id="15" w:author="Unknown">
        <w:r w:rsidRPr="007F1696">
          <w:rPr>
            <w:rFonts w:eastAsia="Times New Roman" w:cs="Times New Roman"/>
            <w:b/>
            <w:bCs/>
            <w:sz w:val="24"/>
            <w:szCs w:val="24"/>
          </w:rPr>
          <w:t>HANGE_EXHIBITION</w:t>
        </w:r>
      </w:ins>
      <w:r w:rsidRPr="007F1696">
        <w:rPr>
          <w:rFonts w:eastAsia="Times New Roman" w:cs="Times New Roman"/>
          <w:sz w:val="24"/>
          <w:szCs w:val="24"/>
        </w:rPr>
        <w:t> -&gt; HandleChangeExhibition</w:t>
      </w:r>
    </w:p>
    <w:p w:rsidR="00A4612D" w:rsidRPr="007F1696" w:rsidRDefault="00A4612D" w:rsidP="00E61915">
      <w:pPr>
        <w:numPr>
          <w:ilvl w:val="1"/>
          <w:numId w:val="26"/>
        </w:numPr>
        <w:spacing w:before="100" w:beforeAutospacing="1" w:after="100" w:afterAutospacing="1"/>
        <w:rPr>
          <w:rFonts w:eastAsia="Times New Roman" w:cs="Times New Roman"/>
          <w:sz w:val="24"/>
          <w:szCs w:val="24"/>
        </w:rPr>
      </w:pPr>
      <w:r w:rsidRPr="007F1696">
        <w:rPr>
          <w:rFonts w:eastAsia="Times New Roman" w:cs="Times New Roman"/>
          <w:sz w:val="24"/>
          <w:szCs w:val="24"/>
        </w:rPr>
        <w:t>/?Type=ChangeExhibition&amp;Guid=2080893...&amp;Sub1=Subheading&amp;Background=/Images/TagUnicorn.jpg</w:t>
      </w:r>
    </w:p>
    <w:p w:rsidR="00A4612D" w:rsidRPr="007F1696" w:rsidRDefault="00A4612D" w:rsidP="00E61915">
      <w:pPr>
        <w:numPr>
          <w:ilvl w:val="2"/>
          <w:numId w:val="26"/>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Guid</w:t>
      </w:r>
      <w:r w:rsidRPr="007F1696">
        <w:rPr>
          <w:rFonts w:eastAsia="Times New Roman" w:cs="Times New Roman"/>
          <w:sz w:val="24"/>
          <w:szCs w:val="24"/>
        </w:rPr>
        <w:t>: guid of the exhibition to change</w:t>
      </w:r>
    </w:p>
    <w:p w:rsidR="00A4612D" w:rsidRPr="007F1696" w:rsidRDefault="00A4612D" w:rsidP="00E61915">
      <w:pPr>
        <w:numPr>
          <w:ilvl w:val="2"/>
          <w:numId w:val="26"/>
        </w:numPr>
        <w:spacing w:before="100" w:beforeAutospacing="1" w:after="100" w:afterAutospacing="1"/>
        <w:rPr>
          <w:rFonts w:eastAsia="Times New Roman" w:cs="Times New Roman"/>
          <w:sz w:val="24"/>
          <w:szCs w:val="24"/>
        </w:rPr>
      </w:pPr>
      <w:r w:rsidRPr="007F1696">
        <w:rPr>
          <w:rFonts w:eastAsia="Times New Roman" w:cs="Times New Roman"/>
          <w:sz w:val="24"/>
          <w:szCs w:val="24"/>
        </w:rPr>
        <w:t>Name: New name</w:t>
      </w:r>
    </w:p>
    <w:p w:rsidR="00A4612D" w:rsidRPr="007F1696" w:rsidRDefault="00A4612D" w:rsidP="00E61915">
      <w:pPr>
        <w:numPr>
          <w:ilvl w:val="2"/>
          <w:numId w:val="26"/>
        </w:numPr>
        <w:spacing w:before="100" w:beforeAutospacing="1" w:after="100" w:afterAutospacing="1"/>
        <w:rPr>
          <w:rFonts w:eastAsia="Times New Roman" w:cs="Times New Roman"/>
          <w:sz w:val="24"/>
          <w:szCs w:val="24"/>
        </w:rPr>
      </w:pPr>
      <w:r w:rsidRPr="007F1696">
        <w:rPr>
          <w:rFonts w:eastAsia="Times New Roman" w:cs="Times New Roman"/>
          <w:sz w:val="24"/>
          <w:szCs w:val="24"/>
        </w:rPr>
        <w:t>Sub1: New subheading 1</w:t>
      </w:r>
    </w:p>
    <w:p w:rsidR="00A4612D" w:rsidRPr="007F1696" w:rsidRDefault="00A4612D" w:rsidP="00E61915">
      <w:pPr>
        <w:numPr>
          <w:ilvl w:val="2"/>
          <w:numId w:val="26"/>
        </w:numPr>
        <w:spacing w:before="100" w:beforeAutospacing="1" w:after="100" w:afterAutospacing="1"/>
        <w:rPr>
          <w:rFonts w:eastAsia="Times New Roman" w:cs="Times New Roman"/>
          <w:sz w:val="24"/>
          <w:szCs w:val="24"/>
        </w:rPr>
      </w:pPr>
      <w:r w:rsidRPr="007F1696">
        <w:rPr>
          <w:rFonts w:eastAsia="Times New Roman" w:cs="Times New Roman"/>
          <w:sz w:val="24"/>
          <w:szCs w:val="24"/>
        </w:rPr>
        <w:t>Sub2: New subheading 2</w:t>
      </w:r>
    </w:p>
    <w:p w:rsidR="00A4612D" w:rsidRPr="007F1696" w:rsidRDefault="00A4612D" w:rsidP="00E61915">
      <w:pPr>
        <w:numPr>
          <w:ilvl w:val="2"/>
          <w:numId w:val="26"/>
        </w:numPr>
        <w:spacing w:before="100" w:beforeAutospacing="1" w:after="100" w:afterAutospacing="1"/>
        <w:rPr>
          <w:rFonts w:eastAsia="Times New Roman" w:cs="Times New Roman"/>
          <w:sz w:val="24"/>
          <w:szCs w:val="24"/>
        </w:rPr>
      </w:pPr>
      <w:r w:rsidRPr="007F1696">
        <w:rPr>
          <w:rFonts w:eastAsia="Times New Roman" w:cs="Times New Roman"/>
          <w:sz w:val="24"/>
          <w:szCs w:val="24"/>
        </w:rPr>
        <w:t>Background: New BG Image URL</w:t>
      </w:r>
    </w:p>
    <w:p w:rsidR="00A4612D" w:rsidRPr="007F1696" w:rsidRDefault="00A4612D" w:rsidP="00E61915">
      <w:pPr>
        <w:numPr>
          <w:ilvl w:val="2"/>
          <w:numId w:val="26"/>
        </w:numPr>
        <w:spacing w:before="100" w:beforeAutospacing="1" w:after="100" w:afterAutospacing="1"/>
        <w:rPr>
          <w:rFonts w:eastAsia="Times New Roman" w:cs="Times New Roman"/>
          <w:sz w:val="24"/>
          <w:szCs w:val="24"/>
        </w:rPr>
      </w:pPr>
      <w:r w:rsidRPr="007F1696">
        <w:rPr>
          <w:rFonts w:eastAsia="Times New Roman" w:cs="Times New Roman"/>
          <w:sz w:val="24"/>
          <w:szCs w:val="24"/>
        </w:rPr>
        <w:t>Img1: Desc image 1 URL</w:t>
      </w:r>
    </w:p>
    <w:p w:rsidR="00A4612D" w:rsidRPr="007F1696" w:rsidRDefault="00A4612D" w:rsidP="00E61915">
      <w:pPr>
        <w:numPr>
          <w:ilvl w:val="2"/>
          <w:numId w:val="26"/>
        </w:numPr>
        <w:spacing w:before="100" w:beforeAutospacing="1" w:after="100" w:afterAutospacing="1"/>
        <w:rPr>
          <w:rFonts w:eastAsia="Times New Roman" w:cs="Times New Roman"/>
          <w:sz w:val="24"/>
          <w:szCs w:val="24"/>
        </w:rPr>
      </w:pPr>
      <w:r w:rsidRPr="007F1696">
        <w:rPr>
          <w:rFonts w:eastAsia="Times New Roman" w:cs="Times New Roman"/>
          <w:sz w:val="24"/>
          <w:szCs w:val="24"/>
        </w:rPr>
        <w:t>Img2: Desc image 2 URL (not used anymore)</w:t>
      </w:r>
    </w:p>
    <w:p w:rsidR="00A4612D" w:rsidRPr="007F1696" w:rsidRDefault="00A4612D" w:rsidP="00E61915">
      <w:pPr>
        <w:numPr>
          <w:ilvl w:val="2"/>
          <w:numId w:val="26"/>
        </w:numPr>
        <w:spacing w:before="100" w:beforeAutospacing="1" w:after="100" w:afterAutospacing="1"/>
        <w:rPr>
          <w:rFonts w:eastAsia="Times New Roman" w:cs="Times New Roman"/>
          <w:sz w:val="24"/>
          <w:szCs w:val="24"/>
        </w:rPr>
      </w:pPr>
      <w:r w:rsidRPr="007F1696">
        <w:rPr>
          <w:rFonts w:eastAsia="Times New Roman" w:cs="Times New Roman"/>
          <w:sz w:val="24"/>
          <w:szCs w:val="24"/>
        </w:rPr>
        <w:t>Private: New private state</w:t>
      </w:r>
    </w:p>
    <w:p w:rsidR="00A4612D" w:rsidRPr="007F1696" w:rsidRDefault="00A4612D" w:rsidP="00E61915">
      <w:pPr>
        <w:numPr>
          <w:ilvl w:val="2"/>
          <w:numId w:val="26"/>
        </w:numPr>
        <w:spacing w:before="100" w:beforeAutospacing="1" w:after="100" w:afterAutospacing="1"/>
        <w:rPr>
          <w:rFonts w:eastAsia="Times New Roman" w:cs="Times New Roman"/>
          <w:sz w:val="24"/>
          <w:szCs w:val="24"/>
        </w:rPr>
      </w:pPr>
      <w:r w:rsidRPr="007F1696">
        <w:rPr>
          <w:rFonts w:eastAsia="Times New Roman" w:cs="Times New Roman"/>
          <w:sz w:val="24"/>
          <w:szCs w:val="24"/>
        </w:rPr>
        <w:t>Count: Client's change counter</w:t>
      </w:r>
    </w:p>
    <w:p w:rsidR="00A4612D" w:rsidRPr="007F1696" w:rsidRDefault="00A4612D" w:rsidP="00E61915">
      <w:pPr>
        <w:numPr>
          <w:ilvl w:val="2"/>
          <w:numId w:val="26"/>
        </w:numPr>
        <w:spacing w:before="100" w:beforeAutospacing="1" w:after="100" w:afterAutospacing="1"/>
        <w:rPr>
          <w:rFonts w:eastAsia="Times New Roman" w:cs="Times New Roman"/>
          <w:sz w:val="24"/>
          <w:szCs w:val="24"/>
        </w:rPr>
      </w:pPr>
      <w:r w:rsidRPr="007F1696">
        <w:rPr>
          <w:rFonts w:eastAsia="Times New Roman" w:cs="Times New Roman"/>
          <w:sz w:val="24"/>
          <w:szCs w:val="24"/>
        </w:rPr>
        <w:t>Force: boolean, whether or not to always delete</w:t>
      </w:r>
    </w:p>
    <w:p w:rsidR="00A4612D" w:rsidRPr="007F1696" w:rsidRDefault="00A4612D" w:rsidP="00E61915">
      <w:pPr>
        <w:numPr>
          <w:ilvl w:val="2"/>
          <w:numId w:val="26"/>
        </w:numPr>
        <w:spacing w:before="100" w:beforeAutospacing="1" w:after="100" w:afterAutospacing="1"/>
        <w:rPr>
          <w:rFonts w:eastAsia="Times New Roman" w:cs="Times New Roman"/>
          <w:sz w:val="24"/>
          <w:szCs w:val="24"/>
        </w:rPr>
      </w:pPr>
      <w:r w:rsidRPr="007F1696">
        <w:rPr>
          <w:rFonts w:eastAsia="Times New Roman" w:cs="Times New Roman"/>
          <w:i/>
          <w:iCs/>
          <w:sz w:val="24"/>
          <w:szCs w:val="24"/>
        </w:rPr>
        <w:t>Description</w:t>
      </w:r>
      <w:r w:rsidRPr="007F1696">
        <w:rPr>
          <w:rFonts w:eastAsia="Times New Roman" w:cs="Times New Roman"/>
          <w:sz w:val="24"/>
          <w:szCs w:val="24"/>
        </w:rPr>
        <w:t>: New description</w:t>
      </w:r>
    </w:p>
    <w:p w:rsidR="00A4612D" w:rsidRPr="007F1696" w:rsidRDefault="00A4612D" w:rsidP="00E61915">
      <w:pPr>
        <w:numPr>
          <w:ilvl w:val="2"/>
          <w:numId w:val="26"/>
        </w:numPr>
        <w:spacing w:before="100" w:beforeAutospacing="1" w:after="100" w:afterAutospacing="1"/>
        <w:rPr>
          <w:rFonts w:eastAsia="Times New Roman" w:cs="Times New Roman"/>
          <w:sz w:val="24"/>
          <w:szCs w:val="24"/>
        </w:rPr>
      </w:pPr>
      <w:r w:rsidRPr="007F1696">
        <w:rPr>
          <w:rFonts w:eastAsia="Times New Roman" w:cs="Times New Roman"/>
          <w:i/>
          <w:iCs/>
          <w:sz w:val="24"/>
          <w:szCs w:val="24"/>
        </w:rPr>
        <w:t>AddIDs</w:t>
      </w:r>
      <w:r w:rsidRPr="007F1696">
        <w:rPr>
          <w:rFonts w:eastAsia="Times New Roman" w:cs="Times New Roman"/>
          <w:sz w:val="24"/>
          <w:szCs w:val="24"/>
        </w:rPr>
        <w:t>: csv of artwork IDs to add to the exhibition</w:t>
      </w:r>
    </w:p>
    <w:p w:rsidR="00A4612D" w:rsidRPr="007F1696" w:rsidRDefault="00A4612D" w:rsidP="00E61915">
      <w:pPr>
        <w:numPr>
          <w:ilvl w:val="2"/>
          <w:numId w:val="26"/>
        </w:numPr>
        <w:spacing w:before="100" w:beforeAutospacing="1" w:after="100" w:afterAutospacing="1"/>
        <w:rPr>
          <w:rFonts w:eastAsia="Times New Roman" w:cs="Times New Roman"/>
          <w:sz w:val="24"/>
          <w:szCs w:val="24"/>
        </w:rPr>
      </w:pPr>
      <w:r w:rsidRPr="007F1696">
        <w:rPr>
          <w:rFonts w:eastAsia="Times New Roman" w:cs="Times New Roman"/>
          <w:i/>
          <w:iCs/>
          <w:sz w:val="24"/>
          <w:szCs w:val="24"/>
        </w:rPr>
        <w:t>RemoveIDs</w:t>
      </w:r>
      <w:r w:rsidRPr="007F1696">
        <w:rPr>
          <w:rFonts w:eastAsia="Times New Roman" w:cs="Times New Roman"/>
          <w:sz w:val="24"/>
          <w:szCs w:val="24"/>
        </w:rPr>
        <w:t>: csv of artwork IDs to remove from the exhibition</w:t>
      </w:r>
    </w:p>
    <w:p w:rsidR="00A4612D" w:rsidRPr="007F1696" w:rsidRDefault="00A4612D" w:rsidP="00E61915">
      <w:pPr>
        <w:numPr>
          <w:ilvl w:val="1"/>
          <w:numId w:val="26"/>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2"/>
          <w:numId w:val="26"/>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200 OK</w:t>
      </w:r>
      <w:r w:rsidRPr="007F1696">
        <w:rPr>
          <w:rFonts w:eastAsia="Times New Roman" w:cs="Times New Roman"/>
          <w:sz w:val="24"/>
          <w:szCs w:val="24"/>
        </w:rPr>
        <w:t> See CHANGE_TOUR</w:t>
      </w:r>
    </w:p>
    <w:p w:rsidR="00A4612D" w:rsidRPr="007F1696" w:rsidRDefault="00A4612D" w:rsidP="00E61915">
      <w:pPr>
        <w:numPr>
          <w:ilvl w:val="2"/>
          <w:numId w:val="26"/>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404 Not Found</w:t>
      </w:r>
      <w:r w:rsidRPr="007F1696">
        <w:rPr>
          <w:rFonts w:eastAsia="Times New Roman" w:cs="Times New Roman"/>
          <w:sz w:val="24"/>
          <w:szCs w:val="24"/>
        </w:rPr>
        <w:t> See CHANGE_TOUR</w:t>
      </w:r>
    </w:p>
    <w:p w:rsidR="00A4612D" w:rsidRPr="007F1696" w:rsidRDefault="00A4612D" w:rsidP="00E61915">
      <w:pPr>
        <w:numPr>
          <w:ilvl w:val="2"/>
          <w:numId w:val="26"/>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409 Conflict</w:t>
      </w:r>
      <w:r w:rsidRPr="007F1696">
        <w:rPr>
          <w:rFonts w:eastAsia="Times New Roman" w:cs="Times New Roman"/>
          <w:sz w:val="24"/>
          <w:szCs w:val="24"/>
        </w:rPr>
        <w:t> See CHANGE_TOUR</w:t>
      </w:r>
    </w:p>
    <w:p w:rsidR="00A4612D" w:rsidRPr="007F1696" w:rsidRDefault="00A4612D" w:rsidP="00E61915">
      <w:pPr>
        <w:numPr>
          <w:ilvl w:val="0"/>
          <w:numId w:val="27"/>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lastRenderedPageBreak/>
        <w:t>CHANGE_ASSOCIATED_MEDIA</w:t>
      </w:r>
      <w:r w:rsidRPr="007F1696">
        <w:rPr>
          <w:rFonts w:eastAsia="Times New Roman" w:cs="Times New Roman"/>
          <w:sz w:val="24"/>
          <w:szCs w:val="24"/>
        </w:rPr>
        <w:t> -&gt; HandleChangeAssociatedMedia</w:t>
      </w:r>
    </w:p>
    <w:p w:rsidR="00A4612D" w:rsidRPr="007F1696" w:rsidRDefault="00A4612D" w:rsidP="00E61915">
      <w:pPr>
        <w:numPr>
          <w:ilvl w:val="1"/>
          <w:numId w:val="27"/>
        </w:numPr>
        <w:spacing w:before="100" w:beforeAutospacing="1" w:after="100" w:afterAutospacing="1"/>
        <w:rPr>
          <w:rFonts w:eastAsia="Times New Roman" w:cs="Times New Roman"/>
          <w:sz w:val="24"/>
          <w:szCs w:val="24"/>
        </w:rPr>
      </w:pPr>
      <w:r w:rsidRPr="007F1696">
        <w:rPr>
          <w:rFonts w:eastAsia="Times New Roman" w:cs="Times New Roman"/>
          <w:sz w:val="24"/>
          <w:szCs w:val="24"/>
        </w:rPr>
        <w:t>/?Type=ChangeAssociatedMedia&amp;Guid=2080893...&amp;LinqTo=389983...&amp;X=47.3&amp;Y=52.2&amp;Type=Hotspot&amp;Duration=200</w:t>
      </w:r>
    </w:p>
    <w:p w:rsidR="00A4612D" w:rsidRPr="007F1696" w:rsidRDefault="00A4612D" w:rsidP="00E61915">
      <w:pPr>
        <w:numPr>
          <w:ilvl w:val="2"/>
          <w:numId w:val="27"/>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Guid</w:t>
      </w:r>
      <w:r w:rsidRPr="007F1696">
        <w:rPr>
          <w:rFonts w:eastAsia="Times New Roman" w:cs="Times New Roman"/>
          <w:sz w:val="24"/>
          <w:szCs w:val="24"/>
        </w:rPr>
        <w:t>: guid of the associated media to change</w:t>
      </w:r>
    </w:p>
    <w:p w:rsidR="00A4612D" w:rsidRPr="007F1696" w:rsidRDefault="00A4612D" w:rsidP="00E61915">
      <w:pPr>
        <w:numPr>
          <w:ilvl w:val="2"/>
          <w:numId w:val="27"/>
        </w:numPr>
        <w:spacing w:before="100" w:beforeAutospacing="1" w:after="100" w:afterAutospacing="1"/>
        <w:rPr>
          <w:rFonts w:eastAsia="Times New Roman" w:cs="Times New Roman"/>
          <w:sz w:val="24"/>
          <w:szCs w:val="24"/>
        </w:rPr>
      </w:pPr>
      <w:r w:rsidRPr="007F1696">
        <w:rPr>
          <w:rFonts w:eastAsia="Times New Roman" w:cs="Times New Roman"/>
          <w:sz w:val="24"/>
          <w:szCs w:val="24"/>
        </w:rPr>
        <w:t>Name: New name</w:t>
      </w:r>
    </w:p>
    <w:p w:rsidR="00A4612D" w:rsidRPr="007F1696" w:rsidRDefault="00A4612D" w:rsidP="00E61915">
      <w:pPr>
        <w:numPr>
          <w:ilvl w:val="2"/>
          <w:numId w:val="27"/>
        </w:numPr>
        <w:spacing w:before="100" w:beforeAutospacing="1" w:after="100" w:afterAutospacing="1"/>
        <w:rPr>
          <w:rFonts w:eastAsia="Times New Roman" w:cs="Times New Roman"/>
          <w:sz w:val="24"/>
          <w:szCs w:val="24"/>
        </w:rPr>
      </w:pPr>
      <w:r w:rsidRPr="007F1696">
        <w:rPr>
          <w:rFonts w:eastAsia="Times New Roman" w:cs="Times New Roman"/>
          <w:sz w:val="24"/>
          <w:szCs w:val="24"/>
        </w:rPr>
        <w:t>ContentType: New content type</w:t>
      </w:r>
    </w:p>
    <w:p w:rsidR="00A4612D" w:rsidRPr="007F1696" w:rsidRDefault="00A4612D" w:rsidP="00E61915">
      <w:pPr>
        <w:numPr>
          <w:ilvl w:val="2"/>
          <w:numId w:val="27"/>
        </w:numPr>
        <w:spacing w:before="100" w:beforeAutospacing="1" w:after="100" w:afterAutospacing="1"/>
        <w:rPr>
          <w:rFonts w:eastAsia="Times New Roman" w:cs="Times New Roman"/>
          <w:sz w:val="24"/>
          <w:szCs w:val="24"/>
        </w:rPr>
      </w:pPr>
      <w:r w:rsidRPr="007F1696">
        <w:rPr>
          <w:rFonts w:eastAsia="Times New Roman" w:cs="Times New Roman"/>
          <w:sz w:val="24"/>
          <w:szCs w:val="24"/>
        </w:rPr>
        <w:t>Duration: new duration</w:t>
      </w:r>
    </w:p>
    <w:p w:rsidR="00A4612D" w:rsidRPr="007F1696" w:rsidRDefault="00A4612D" w:rsidP="00E61915">
      <w:pPr>
        <w:numPr>
          <w:ilvl w:val="2"/>
          <w:numId w:val="27"/>
        </w:numPr>
        <w:spacing w:before="100" w:beforeAutospacing="1" w:after="100" w:afterAutospacing="1"/>
        <w:rPr>
          <w:rFonts w:eastAsia="Times New Roman" w:cs="Times New Roman"/>
          <w:sz w:val="24"/>
          <w:szCs w:val="24"/>
        </w:rPr>
      </w:pPr>
      <w:r w:rsidRPr="007F1696">
        <w:rPr>
          <w:rFonts w:eastAsia="Times New Roman" w:cs="Times New Roman"/>
          <w:sz w:val="24"/>
          <w:szCs w:val="24"/>
        </w:rPr>
        <w:t>Source: new source</w:t>
      </w:r>
    </w:p>
    <w:p w:rsidR="00A4612D" w:rsidRPr="007F1696" w:rsidRDefault="00A4612D" w:rsidP="00E61915">
      <w:pPr>
        <w:numPr>
          <w:ilvl w:val="2"/>
          <w:numId w:val="27"/>
        </w:numPr>
        <w:spacing w:before="100" w:beforeAutospacing="1" w:after="100" w:afterAutospacing="1"/>
        <w:rPr>
          <w:rFonts w:eastAsia="Times New Roman" w:cs="Times New Roman"/>
          <w:sz w:val="24"/>
          <w:szCs w:val="24"/>
        </w:rPr>
      </w:pPr>
      <w:r w:rsidRPr="007F1696">
        <w:rPr>
          <w:rFonts w:eastAsia="Times New Roman" w:cs="Times New Roman"/>
          <w:sz w:val="24"/>
          <w:szCs w:val="24"/>
        </w:rPr>
        <w:t>LinqTo: If the user wants to edit a linq they can supply the doq this media is linqed to</w:t>
      </w:r>
    </w:p>
    <w:p w:rsidR="00A4612D" w:rsidRPr="007F1696" w:rsidRDefault="00A4612D" w:rsidP="00E61915">
      <w:pPr>
        <w:numPr>
          <w:ilvl w:val="2"/>
          <w:numId w:val="27"/>
        </w:numPr>
        <w:spacing w:before="100" w:beforeAutospacing="1" w:after="100" w:afterAutospacing="1"/>
        <w:rPr>
          <w:rFonts w:eastAsia="Times New Roman" w:cs="Times New Roman"/>
          <w:sz w:val="24"/>
          <w:szCs w:val="24"/>
        </w:rPr>
      </w:pPr>
      <w:r w:rsidRPr="007F1696">
        <w:rPr>
          <w:rFonts w:eastAsia="Times New Roman" w:cs="Times New Roman"/>
          <w:sz w:val="24"/>
          <w:szCs w:val="24"/>
        </w:rPr>
        <w:t>X: The new X position of the linq (requires LinqTo)</w:t>
      </w:r>
    </w:p>
    <w:p w:rsidR="00A4612D" w:rsidRPr="007F1696" w:rsidRDefault="00A4612D" w:rsidP="00E61915">
      <w:pPr>
        <w:numPr>
          <w:ilvl w:val="2"/>
          <w:numId w:val="27"/>
        </w:numPr>
        <w:spacing w:before="100" w:beforeAutospacing="1" w:after="100" w:afterAutospacing="1"/>
        <w:rPr>
          <w:rFonts w:eastAsia="Times New Roman" w:cs="Times New Roman"/>
          <w:sz w:val="24"/>
          <w:szCs w:val="24"/>
        </w:rPr>
      </w:pPr>
      <w:r w:rsidRPr="007F1696">
        <w:rPr>
          <w:rFonts w:eastAsia="Times New Roman" w:cs="Times New Roman"/>
          <w:sz w:val="24"/>
          <w:szCs w:val="24"/>
        </w:rPr>
        <w:t>Y: The new Y position of the linq (requires LinqTo)</w:t>
      </w:r>
    </w:p>
    <w:p w:rsidR="00A4612D" w:rsidRPr="007F1696" w:rsidRDefault="00A4612D" w:rsidP="00E61915">
      <w:pPr>
        <w:numPr>
          <w:ilvl w:val="2"/>
          <w:numId w:val="27"/>
        </w:numPr>
        <w:spacing w:before="100" w:beforeAutospacing="1" w:after="100" w:afterAutospacing="1"/>
        <w:rPr>
          <w:rFonts w:eastAsia="Times New Roman" w:cs="Times New Roman"/>
          <w:sz w:val="24"/>
          <w:szCs w:val="24"/>
        </w:rPr>
      </w:pPr>
      <w:r w:rsidRPr="007F1696">
        <w:rPr>
          <w:rFonts w:eastAsia="Times New Roman" w:cs="Times New Roman"/>
          <w:sz w:val="24"/>
          <w:szCs w:val="24"/>
        </w:rPr>
        <w:t>LinqType: The new type of the linq (requires LinqTo)</w:t>
      </w:r>
    </w:p>
    <w:p w:rsidR="00A4612D" w:rsidRPr="007F1696" w:rsidRDefault="00A4612D" w:rsidP="00E61915">
      <w:pPr>
        <w:numPr>
          <w:ilvl w:val="2"/>
          <w:numId w:val="27"/>
        </w:numPr>
        <w:spacing w:before="100" w:beforeAutospacing="1" w:after="100" w:afterAutospacing="1"/>
        <w:rPr>
          <w:rFonts w:eastAsia="Times New Roman" w:cs="Times New Roman"/>
          <w:sz w:val="24"/>
          <w:szCs w:val="24"/>
        </w:rPr>
      </w:pPr>
      <w:r w:rsidRPr="007F1696">
        <w:rPr>
          <w:rFonts w:eastAsia="Times New Roman" w:cs="Times New Roman"/>
          <w:sz w:val="24"/>
          <w:szCs w:val="24"/>
        </w:rPr>
        <w:t>Count: Client's change counter</w:t>
      </w:r>
    </w:p>
    <w:p w:rsidR="00A4612D" w:rsidRPr="007F1696" w:rsidRDefault="00A4612D" w:rsidP="00E61915">
      <w:pPr>
        <w:numPr>
          <w:ilvl w:val="2"/>
          <w:numId w:val="27"/>
        </w:numPr>
        <w:spacing w:before="100" w:beforeAutospacing="1" w:after="100" w:afterAutospacing="1"/>
        <w:rPr>
          <w:rFonts w:eastAsia="Times New Roman" w:cs="Times New Roman"/>
          <w:sz w:val="24"/>
          <w:szCs w:val="24"/>
        </w:rPr>
      </w:pPr>
      <w:r w:rsidRPr="007F1696">
        <w:rPr>
          <w:rFonts w:eastAsia="Times New Roman" w:cs="Times New Roman"/>
          <w:sz w:val="24"/>
          <w:szCs w:val="24"/>
        </w:rPr>
        <w:t>Force: boolean, whether or not to always delete</w:t>
      </w:r>
    </w:p>
    <w:p w:rsidR="00A4612D" w:rsidRPr="007F1696" w:rsidRDefault="00A4612D" w:rsidP="00E61915">
      <w:pPr>
        <w:numPr>
          <w:ilvl w:val="2"/>
          <w:numId w:val="27"/>
        </w:numPr>
        <w:spacing w:before="100" w:beforeAutospacing="1" w:after="100" w:afterAutospacing="1"/>
        <w:rPr>
          <w:rFonts w:eastAsia="Times New Roman" w:cs="Times New Roman"/>
          <w:sz w:val="24"/>
          <w:szCs w:val="24"/>
        </w:rPr>
      </w:pPr>
      <w:r w:rsidRPr="007F1696">
        <w:rPr>
          <w:rFonts w:eastAsia="Times New Roman" w:cs="Times New Roman"/>
          <w:i/>
          <w:iCs/>
          <w:sz w:val="24"/>
          <w:szCs w:val="24"/>
        </w:rPr>
        <w:t>Description</w:t>
      </w:r>
      <w:r w:rsidRPr="007F1696">
        <w:rPr>
          <w:rFonts w:eastAsia="Times New Roman" w:cs="Times New Roman"/>
          <w:sz w:val="24"/>
          <w:szCs w:val="24"/>
        </w:rPr>
        <w:t>: New description</w:t>
      </w:r>
    </w:p>
    <w:p w:rsidR="00A4612D" w:rsidRPr="007F1696" w:rsidRDefault="00A4612D" w:rsidP="00E61915">
      <w:pPr>
        <w:numPr>
          <w:ilvl w:val="2"/>
          <w:numId w:val="27"/>
        </w:numPr>
        <w:spacing w:before="100" w:beforeAutospacing="1" w:after="100" w:afterAutospacing="1"/>
        <w:rPr>
          <w:rFonts w:eastAsia="Times New Roman" w:cs="Times New Roman"/>
          <w:sz w:val="24"/>
          <w:szCs w:val="24"/>
        </w:rPr>
      </w:pPr>
      <w:r w:rsidRPr="007F1696">
        <w:rPr>
          <w:rFonts w:eastAsia="Times New Roman" w:cs="Times New Roman"/>
          <w:i/>
          <w:iCs/>
          <w:sz w:val="24"/>
          <w:szCs w:val="24"/>
        </w:rPr>
        <w:t>AddIDs</w:t>
      </w:r>
      <w:r w:rsidRPr="007F1696">
        <w:rPr>
          <w:rFonts w:eastAsia="Times New Roman" w:cs="Times New Roman"/>
          <w:sz w:val="24"/>
          <w:szCs w:val="24"/>
        </w:rPr>
        <w:t>: csv of IDs of artwork to add a linq to</w:t>
      </w:r>
    </w:p>
    <w:p w:rsidR="00A4612D" w:rsidRPr="007F1696" w:rsidRDefault="00A4612D" w:rsidP="00E61915">
      <w:pPr>
        <w:numPr>
          <w:ilvl w:val="2"/>
          <w:numId w:val="27"/>
        </w:numPr>
        <w:spacing w:before="100" w:beforeAutospacing="1" w:after="100" w:afterAutospacing="1"/>
        <w:rPr>
          <w:rFonts w:eastAsia="Times New Roman" w:cs="Times New Roman"/>
          <w:sz w:val="24"/>
          <w:szCs w:val="24"/>
        </w:rPr>
      </w:pPr>
      <w:r w:rsidRPr="007F1696">
        <w:rPr>
          <w:rFonts w:eastAsia="Times New Roman" w:cs="Times New Roman"/>
          <w:i/>
          <w:iCs/>
          <w:sz w:val="24"/>
          <w:szCs w:val="24"/>
        </w:rPr>
        <w:t>RemoveIDs</w:t>
      </w:r>
      <w:r w:rsidRPr="007F1696">
        <w:rPr>
          <w:rFonts w:eastAsia="Times New Roman" w:cs="Times New Roman"/>
          <w:sz w:val="24"/>
          <w:szCs w:val="24"/>
        </w:rPr>
        <w:t>: csv of IDs of artwork to remove a linq to</w:t>
      </w:r>
    </w:p>
    <w:p w:rsidR="00A4612D" w:rsidRPr="007F1696" w:rsidRDefault="00A4612D" w:rsidP="00E61915">
      <w:pPr>
        <w:numPr>
          <w:ilvl w:val="1"/>
          <w:numId w:val="27"/>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2"/>
          <w:numId w:val="27"/>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200 OK</w:t>
      </w:r>
      <w:r w:rsidRPr="007F1696">
        <w:rPr>
          <w:rFonts w:eastAsia="Times New Roman" w:cs="Times New Roman"/>
          <w:sz w:val="24"/>
          <w:szCs w:val="24"/>
        </w:rPr>
        <w:t> See CHANGE_TOUR</w:t>
      </w:r>
    </w:p>
    <w:p w:rsidR="00A4612D" w:rsidRPr="007F1696" w:rsidRDefault="00A4612D" w:rsidP="00E61915">
      <w:pPr>
        <w:numPr>
          <w:ilvl w:val="2"/>
          <w:numId w:val="27"/>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404 Not Found</w:t>
      </w:r>
      <w:r w:rsidRPr="007F1696">
        <w:rPr>
          <w:rFonts w:eastAsia="Times New Roman" w:cs="Times New Roman"/>
          <w:sz w:val="24"/>
          <w:szCs w:val="24"/>
        </w:rPr>
        <w:t> See CHANGE_TOUR</w:t>
      </w:r>
    </w:p>
    <w:p w:rsidR="00A4612D" w:rsidRPr="007F1696" w:rsidRDefault="00A4612D" w:rsidP="00E61915">
      <w:pPr>
        <w:numPr>
          <w:ilvl w:val="2"/>
          <w:numId w:val="27"/>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409 Conflict</w:t>
      </w:r>
      <w:r w:rsidRPr="007F1696">
        <w:rPr>
          <w:rFonts w:eastAsia="Times New Roman" w:cs="Times New Roman"/>
          <w:sz w:val="24"/>
          <w:szCs w:val="24"/>
        </w:rPr>
        <w:t> See CHANGE_TOUR</w:t>
      </w:r>
    </w:p>
    <w:p w:rsidR="00A4612D" w:rsidRPr="007F1696" w:rsidRDefault="00A4612D" w:rsidP="00E61915">
      <w:pPr>
        <w:numPr>
          <w:ilvl w:val="0"/>
          <w:numId w:val="28"/>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M</w:t>
      </w:r>
      <w:ins w:id="16" w:author="Unknown">
        <w:r w:rsidRPr="007F1696">
          <w:rPr>
            <w:rFonts w:eastAsia="Times New Roman" w:cs="Times New Roman"/>
            <w:b/>
            <w:bCs/>
            <w:sz w:val="24"/>
            <w:szCs w:val="24"/>
          </w:rPr>
          <w:t>AIN</w:t>
        </w:r>
      </w:ins>
      <w:r w:rsidRPr="007F1696">
        <w:rPr>
          <w:rFonts w:eastAsia="Times New Roman" w:cs="Times New Roman"/>
          <w:sz w:val="24"/>
          <w:szCs w:val="24"/>
        </w:rPr>
        <w:t> -&gt; HandleChangeMain</w:t>
      </w:r>
    </w:p>
    <w:p w:rsidR="00A4612D" w:rsidRPr="007F1696" w:rsidRDefault="00A4612D" w:rsidP="00E61915">
      <w:pPr>
        <w:numPr>
          <w:ilvl w:val="1"/>
          <w:numId w:val="28"/>
        </w:numPr>
        <w:spacing w:before="100" w:beforeAutospacing="1" w:after="100" w:afterAutospacing="1"/>
        <w:rPr>
          <w:rFonts w:eastAsia="Times New Roman" w:cs="Times New Roman"/>
          <w:sz w:val="24"/>
          <w:szCs w:val="24"/>
        </w:rPr>
      </w:pPr>
      <w:r w:rsidRPr="007F1696">
        <w:rPr>
          <w:rFonts w:eastAsia="Times New Roman" w:cs="Times New Roman"/>
          <w:sz w:val="24"/>
          <w:szCs w:val="24"/>
        </w:rPr>
        <w:t>/?Type=Main&amp;Guid=2080893...&amp;Location=Providence&amp;IconColor=#ABCDEF</w:t>
      </w:r>
    </w:p>
    <w:p w:rsidR="00A4612D" w:rsidRPr="007F1696" w:rsidRDefault="00A4612D" w:rsidP="00E61915">
      <w:pPr>
        <w:numPr>
          <w:ilvl w:val="2"/>
          <w:numId w:val="28"/>
        </w:numPr>
        <w:spacing w:before="100" w:beforeAutospacing="1" w:after="100" w:afterAutospacing="1"/>
        <w:rPr>
          <w:rFonts w:eastAsia="Times New Roman" w:cs="Times New Roman"/>
          <w:sz w:val="24"/>
          <w:szCs w:val="24"/>
        </w:rPr>
      </w:pPr>
      <w:r w:rsidRPr="007F1696">
        <w:rPr>
          <w:rFonts w:eastAsia="Times New Roman" w:cs="Times New Roman"/>
          <w:sz w:val="24"/>
          <w:szCs w:val="24"/>
        </w:rPr>
        <w:t>Name: New name</w:t>
      </w:r>
    </w:p>
    <w:p w:rsidR="00A4612D" w:rsidRPr="007F1696" w:rsidRDefault="00A4612D" w:rsidP="00E61915">
      <w:pPr>
        <w:numPr>
          <w:ilvl w:val="2"/>
          <w:numId w:val="28"/>
        </w:numPr>
        <w:spacing w:before="100" w:beforeAutospacing="1" w:after="100" w:afterAutospacing="1"/>
        <w:rPr>
          <w:rFonts w:eastAsia="Times New Roman" w:cs="Times New Roman"/>
          <w:sz w:val="24"/>
          <w:szCs w:val="24"/>
        </w:rPr>
      </w:pPr>
      <w:r w:rsidRPr="007F1696">
        <w:rPr>
          <w:rFonts w:eastAsia="Times New Roman" w:cs="Times New Roman"/>
          <w:sz w:val="24"/>
          <w:szCs w:val="24"/>
        </w:rPr>
        <w:t>OverlayColor: New overlay color</w:t>
      </w:r>
    </w:p>
    <w:p w:rsidR="00A4612D" w:rsidRPr="007F1696" w:rsidRDefault="00A4612D" w:rsidP="00E61915">
      <w:pPr>
        <w:numPr>
          <w:ilvl w:val="2"/>
          <w:numId w:val="28"/>
        </w:numPr>
        <w:spacing w:before="100" w:beforeAutospacing="1" w:after="100" w:afterAutospacing="1"/>
        <w:rPr>
          <w:rFonts w:eastAsia="Times New Roman" w:cs="Times New Roman"/>
          <w:sz w:val="24"/>
          <w:szCs w:val="24"/>
        </w:rPr>
      </w:pPr>
      <w:r w:rsidRPr="007F1696">
        <w:rPr>
          <w:rFonts w:eastAsia="Times New Roman" w:cs="Times New Roman"/>
          <w:sz w:val="24"/>
          <w:szCs w:val="24"/>
        </w:rPr>
        <w:t>OverlayTrans: new overlay transparecny</w:t>
      </w:r>
    </w:p>
    <w:p w:rsidR="00A4612D" w:rsidRPr="007F1696" w:rsidRDefault="00A4612D" w:rsidP="00E61915">
      <w:pPr>
        <w:numPr>
          <w:ilvl w:val="2"/>
          <w:numId w:val="28"/>
        </w:numPr>
        <w:spacing w:before="100" w:beforeAutospacing="1" w:after="100" w:afterAutospacing="1"/>
        <w:rPr>
          <w:rFonts w:eastAsia="Times New Roman" w:cs="Times New Roman"/>
          <w:sz w:val="24"/>
          <w:szCs w:val="24"/>
        </w:rPr>
      </w:pPr>
      <w:r w:rsidRPr="007F1696">
        <w:rPr>
          <w:rFonts w:eastAsia="Times New Roman" w:cs="Times New Roman"/>
          <w:sz w:val="24"/>
          <w:szCs w:val="24"/>
        </w:rPr>
        <w:t>Location: New location</w:t>
      </w:r>
    </w:p>
    <w:p w:rsidR="00A4612D" w:rsidRPr="007F1696" w:rsidRDefault="00A4612D" w:rsidP="00E61915">
      <w:pPr>
        <w:numPr>
          <w:ilvl w:val="2"/>
          <w:numId w:val="28"/>
        </w:numPr>
        <w:spacing w:before="100" w:beforeAutospacing="1" w:after="100" w:afterAutospacing="1"/>
        <w:rPr>
          <w:rFonts w:eastAsia="Times New Roman" w:cs="Times New Roman"/>
          <w:sz w:val="24"/>
          <w:szCs w:val="24"/>
        </w:rPr>
      </w:pPr>
      <w:r w:rsidRPr="007F1696">
        <w:rPr>
          <w:rFonts w:eastAsia="Times New Roman" w:cs="Times New Roman"/>
          <w:sz w:val="24"/>
          <w:szCs w:val="24"/>
        </w:rPr>
        <w:t>Background: New BG Image</w:t>
      </w:r>
    </w:p>
    <w:p w:rsidR="00A4612D" w:rsidRPr="007F1696" w:rsidRDefault="00A4612D" w:rsidP="00E61915">
      <w:pPr>
        <w:numPr>
          <w:ilvl w:val="2"/>
          <w:numId w:val="28"/>
        </w:numPr>
        <w:spacing w:before="100" w:beforeAutospacing="1" w:after="100" w:afterAutospacing="1"/>
        <w:rPr>
          <w:rFonts w:eastAsia="Times New Roman" w:cs="Times New Roman"/>
          <w:sz w:val="24"/>
          <w:szCs w:val="24"/>
        </w:rPr>
      </w:pPr>
      <w:r w:rsidRPr="007F1696">
        <w:rPr>
          <w:rFonts w:eastAsia="Times New Roman" w:cs="Times New Roman"/>
          <w:sz w:val="24"/>
          <w:szCs w:val="24"/>
        </w:rPr>
        <w:t>Icon: New Icon image</w:t>
      </w:r>
    </w:p>
    <w:p w:rsidR="00A4612D" w:rsidRPr="007F1696" w:rsidRDefault="00A4612D" w:rsidP="00E61915">
      <w:pPr>
        <w:numPr>
          <w:ilvl w:val="2"/>
          <w:numId w:val="28"/>
        </w:numPr>
        <w:spacing w:before="100" w:beforeAutospacing="1" w:after="100" w:afterAutospacing="1"/>
        <w:rPr>
          <w:rFonts w:eastAsia="Times New Roman" w:cs="Times New Roman"/>
          <w:sz w:val="24"/>
          <w:szCs w:val="24"/>
        </w:rPr>
      </w:pPr>
      <w:r w:rsidRPr="007F1696">
        <w:rPr>
          <w:rFonts w:eastAsia="Times New Roman" w:cs="Times New Roman"/>
          <w:sz w:val="24"/>
          <w:szCs w:val="24"/>
        </w:rPr>
        <w:t>IconColor: New icon color</w:t>
      </w:r>
    </w:p>
    <w:p w:rsidR="00A4612D" w:rsidRPr="007F1696" w:rsidRDefault="00A4612D" w:rsidP="00E61915">
      <w:pPr>
        <w:numPr>
          <w:ilvl w:val="2"/>
          <w:numId w:val="28"/>
        </w:numPr>
        <w:spacing w:before="100" w:beforeAutospacing="1" w:after="100" w:afterAutospacing="1"/>
        <w:rPr>
          <w:rFonts w:eastAsia="Times New Roman" w:cs="Times New Roman"/>
          <w:sz w:val="24"/>
          <w:szCs w:val="24"/>
        </w:rPr>
      </w:pPr>
      <w:r w:rsidRPr="007F1696">
        <w:rPr>
          <w:rFonts w:eastAsia="Times New Roman" w:cs="Times New Roman"/>
          <w:sz w:val="24"/>
          <w:szCs w:val="24"/>
        </w:rPr>
        <w:t>Count: Client's change counter</w:t>
      </w:r>
    </w:p>
    <w:p w:rsidR="00A4612D" w:rsidRPr="007F1696" w:rsidRDefault="00A4612D" w:rsidP="00E61915">
      <w:pPr>
        <w:numPr>
          <w:ilvl w:val="2"/>
          <w:numId w:val="28"/>
        </w:numPr>
        <w:spacing w:before="100" w:beforeAutospacing="1" w:after="100" w:afterAutospacing="1"/>
        <w:rPr>
          <w:rFonts w:eastAsia="Times New Roman" w:cs="Times New Roman"/>
          <w:sz w:val="24"/>
          <w:szCs w:val="24"/>
        </w:rPr>
      </w:pPr>
      <w:r w:rsidRPr="007F1696">
        <w:rPr>
          <w:rFonts w:eastAsia="Times New Roman" w:cs="Times New Roman"/>
          <w:sz w:val="24"/>
          <w:szCs w:val="24"/>
        </w:rPr>
        <w:t>Force: boolean, whether or not to always delete</w:t>
      </w:r>
    </w:p>
    <w:p w:rsidR="00A4612D" w:rsidRPr="007F1696" w:rsidRDefault="00A4612D" w:rsidP="00E61915">
      <w:pPr>
        <w:numPr>
          <w:ilvl w:val="2"/>
          <w:numId w:val="28"/>
        </w:numPr>
        <w:spacing w:before="100" w:beforeAutospacing="1" w:after="100" w:afterAutospacing="1"/>
        <w:rPr>
          <w:rFonts w:eastAsia="Times New Roman" w:cs="Times New Roman"/>
          <w:sz w:val="24"/>
          <w:szCs w:val="24"/>
        </w:rPr>
      </w:pPr>
      <w:r w:rsidRPr="007F1696">
        <w:rPr>
          <w:rFonts w:eastAsia="Times New Roman" w:cs="Times New Roman"/>
          <w:i/>
          <w:iCs/>
          <w:sz w:val="24"/>
          <w:szCs w:val="24"/>
        </w:rPr>
        <w:t>Info</w:t>
      </w:r>
      <w:r w:rsidRPr="007F1696">
        <w:rPr>
          <w:rFonts w:eastAsia="Times New Roman" w:cs="Times New Roman"/>
          <w:sz w:val="24"/>
          <w:szCs w:val="24"/>
        </w:rPr>
        <w:t>: New info</w:t>
      </w:r>
    </w:p>
    <w:p w:rsidR="00A4612D" w:rsidRPr="007F1696" w:rsidRDefault="00A4612D" w:rsidP="00E61915">
      <w:pPr>
        <w:numPr>
          <w:ilvl w:val="1"/>
          <w:numId w:val="28"/>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2"/>
          <w:numId w:val="28"/>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200 OK</w:t>
      </w:r>
      <w:r w:rsidRPr="007F1696">
        <w:rPr>
          <w:rFonts w:eastAsia="Times New Roman" w:cs="Times New Roman"/>
          <w:sz w:val="24"/>
          <w:szCs w:val="24"/>
        </w:rPr>
        <w:t> See CHANGE_TOUR</w:t>
      </w:r>
    </w:p>
    <w:p w:rsidR="00A4612D" w:rsidRPr="007F1696" w:rsidRDefault="00A4612D" w:rsidP="00E61915">
      <w:pPr>
        <w:numPr>
          <w:ilvl w:val="2"/>
          <w:numId w:val="28"/>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404 Not Found</w:t>
      </w:r>
      <w:r w:rsidRPr="007F1696">
        <w:rPr>
          <w:rFonts w:eastAsia="Times New Roman" w:cs="Times New Roman"/>
          <w:sz w:val="24"/>
          <w:szCs w:val="24"/>
        </w:rPr>
        <w:t> See CHANGE_TOUR</w:t>
      </w:r>
    </w:p>
    <w:p w:rsidR="00A4612D" w:rsidRPr="007F1696" w:rsidRDefault="00A4612D" w:rsidP="00E61915">
      <w:pPr>
        <w:numPr>
          <w:ilvl w:val="2"/>
          <w:numId w:val="28"/>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409 Conflict</w:t>
      </w:r>
      <w:r w:rsidRPr="007F1696">
        <w:rPr>
          <w:rFonts w:eastAsia="Times New Roman" w:cs="Times New Roman"/>
          <w:sz w:val="24"/>
          <w:szCs w:val="24"/>
        </w:rPr>
        <w:t> See CHANGE_TOUR</w:t>
      </w:r>
    </w:p>
    <w:p w:rsidR="00A4612D" w:rsidRPr="007F1696" w:rsidRDefault="00A4612D" w:rsidP="00E61915">
      <w:pPr>
        <w:spacing w:after="150"/>
        <w:outlineLvl w:val="0"/>
        <w:rPr>
          <w:rFonts w:eastAsia="Times New Roman" w:cs="Times New Roman"/>
          <w:b/>
          <w:bCs/>
          <w:kern w:val="36"/>
          <w:sz w:val="24"/>
          <w:szCs w:val="24"/>
        </w:rPr>
      </w:pPr>
      <w:bookmarkStart w:id="17" w:name="PUT-HandlePutRequest"/>
      <w:bookmarkEnd w:id="17"/>
      <w:r w:rsidRPr="007F1696">
        <w:rPr>
          <w:rFonts w:eastAsia="Times New Roman" w:cs="Times New Roman"/>
          <w:b/>
          <w:bCs/>
          <w:kern w:val="36"/>
          <w:sz w:val="24"/>
          <w:szCs w:val="24"/>
        </w:rPr>
        <w:t>P</w:t>
      </w:r>
      <w:ins w:id="18" w:author="Unknown">
        <w:r w:rsidRPr="007F1696">
          <w:rPr>
            <w:rFonts w:eastAsia="Times New Roman" w:cs="Times New Roman"/>
            <w:b/>
            <w:bCs/>
            <w:kern w:val="36"/>
            <w:sz w:val="24"/>
            <w:szCs w:val="24"/>
          </w:rPr>
          <w:t>UT</w:t>
        </w:r>
      </w:ins>
      <w:r w:rsidRPr="007F1696">
        <w:rPr>
          <w:rFonts w:eastAsia="Times New Roman" w:cs="Times New Roman"/>
          <w:b/>
          <w:bCs/>
          <w:kern w:val="36"/>
          <w:sz w:val="24"/>
          <w:szCs w:val="24"/>
        </w:rPr>
        <w:t> -&gt; HandlePutRequest</w:t>
      </w:r>
    </w:p>
    <w:p w:rsidR="00A4612D" w:rsidRPr="007F1696" w:rsidRDefault="00A4612D" w:rsidP="00E61915">
      <w:pPr>
        <w:numPr>
          <w:ilvl w:val="0"/>
          <w:numId w:val="29"/>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C</w:t>
      </w:r>
      <w:ins w:id="19" w:author="Unknown">
        <w:r w:rsidRPr="007F1696">
          <w:rPr>
            <w:rFonts w:eastAsia="Times New Roman" w:cs="Times New Roman"/>
            <w:b/>
            <w:bCs/>
            <w:sz w:val="24"/>
            <w:szCs w:val="24"/>
          </w:rPr>
          <w:t>REATE_DOQ_EXHIBITION</w:t>
        </w:r>
      </w:ins>
      <w:r w:rsidRPr="007F1696">
        <w:rPr>
          <w:rFonts w:eastAsia="Times New Roman" w:cs="Times New Roman"/>
          <w:sz w:val="24"/>
          <w:szCs w:val="24"/>
        </w:rPr>
        <w:t> -&gt; HandlePutExhibitionRequest</w:t>
      </w:r>
    </w:p>
    <w:p w:rsidR="00A4612D" w:rsidRPr="007F1696" w:rsidRDefault="00A4612D" w:rsidP="00E61915">
      <w:pPr>
        <w:numPr>
          <w:ilvl w:val="1"/>
          <w:numId w:val="29"/>
        </w:numPr>
        <w:spacing w:before="100" w:beforeAutospacing="1" w:after="100" w:afterAutospacing="1"/>
        <w:rPr>
          <w:rFonts w:eastAsia="Times New Roman" w:cs="Times New Roman"/>
          <w:sz w:val="24"/>
          <w:szCs w:val="24"/>
        </w:rPr>
      </w:pPr>
      <w:r w:rsidRPr="007F1696">
        <w:rPr>
          <w:rFonts w:eastAsia="Times New Roman" w:cs="Times New Roman"/>
          <w:sz w:val="24"/>
          <w:szCs w:val="24"/>
        </w:rPr>
        <w:t>/?Type=CreateExhibition</w:t>
      </w:r>
    </w:p>
    <w:p w:rsidR="00A4612D" w:rsidRPr="007F1696" w:rsidRDefault="00A4612D" w:rsidP="00E61915">
      <w:pPr>
        <w:numPr>
          <w:ilvl w:val="2"/>
          <w:numId w:val="29"/>
        </w:numPr>
        <w:spacing w:before="100" w:beforeAutospacing="1" w:after="100" w:afterAutospacing="1"/>
        <w:rPr>
          <w:rFonts w:eastAsia="Times New Roman" w:cs="Times New Roman"/>
          <w:sz w:val="24"/>
          <w:szCs w:val="24"/>
        </w:rPr>
      </w:pPr>
      <w:r w:rsidRPr="007F1696">
        <w:rPr>
          <w:rFonts w:eastAsia="Times New Roman" w:cs="Times New Roman"/>
          <w:sz w:val="24"/>
          <w:szCs w:val="24"/>
        </w:rPr>
        <w:lastRenderedPageBreak/>
        <w:t>Name: New name (Default: Exhibition)</w:t>
      </w:r>
    </w:p>
    <w:p w:rsidR="00A4612D" w:rsidRPr="007F1696" w:rsidRDefault="00A4612D" w:rsidP="00E61915">
      <w:pPr>
        <w:numPr>
          <w:ilvl w:val="2"/>
          <w:numId w:val="29"/>
        </w:numPr>
        <w:spacing w:before="100" w:beforeAutospacing="1" w:after="100" w:afterAutospacing="1"/>
        <w:rPr>
          <w:rFonts w:eastAsia="Times New Roman" w:cs="Times New Roman"/>
          <w:sz w:val="24"/>
          <w:szCs w:val="24"/>
        </w:rPr>
      </w:pPr>
      <w:r w:rsidRPr="007F1696">
        <w:rPr>
          <w:rFonts w:eastAsia="Times New Roman" w:cs="Times New Roman"/>
          <w:sz w:val="24"/>
          <w:szCs w:val="24"/>
        </w:rPr>
        <w:t>Sub1: New subheading 1 (Default: First Subheading)</w:t>
      </w:r>
    </w:p>
    <w:p w:rsidR="00A4612D" w:rsidRPr="007F1696" w:rsidRDefault="00A4612D" w:rsidP="00E61915">
      <w:pPr>
        <w:numPr>
          <w:ilvl w:val="2"/>
          <w:numId w:val="29"/>
        </w:numPr>
        <w:spacing w:before="100" w:beforeAutospacing="1" w:after="100" w:afterAutospacing="1"/>
        <w:rPr>
          <w:rFonts w:eastAsia="Times New Roman" w:cs="Times New Roman"/>
          <w:sz w:val="24"/>
          <w:szCs w:val="24"/>
        </w:rPr>
      </w:pPr>
      <w:r w:rsidRPr="007F1696">
        <w:rPr>
          <w:rFonts w:eastAsia="Times New Roman" w:cs="Times New Roman"/>
          <w:sz w:val="24"/>
          <w:szCs w:val="24"/>
        </w:rPr>
        <w:t>Sub2: New subheading 2 (Default: Second Subheading)</w:t>
      </w:r>
    </w:p>
    <w:p w:rsidR="00A4612D" w:rsidRPr="007F1696" w:rsidRDefault="00A4612D" w:rsidP="00E61915">
      <w:pPr>
        <w:numPr>
          <w:ilvl w:val="2"/>
          <w:numId w:val="29"/>
        </w:numPr>
        <w:spacing w:before="100" w:beforeAutospacing="1" w:after="100" w:afterAutospacing="1"/>
        <w:rPr>
          <w:rFonts w:eastAsia="Times New Roman" w:cs="Times New Roman"/>
          <w:sz w:val="24"/>
          <w:szCs w:val="24"/>
        </w:rPr>
      </w:pPr>
      <w:r w:rsidRPr="007F1696">
        <w:rPr>
          <w:rFonts w:eastAsia="Times New Roman" w:cs="Times New Roman"/>
          <w:sz w:val="24"/>
          <w:szCs w:val="24"/>
        </w:rPr>
        <w:t>Background: New BG Image URL (Default: /Images/default.jpg)</w:t>
      </w:r>
    </w:p>
    <w:p w:rsidR="00A4612D" w:rsidRPr="007F1696" w:rsidRDefault="00A4612D" w:rsidP="00E61915">
      <w:pPr>
        <w:numPr>
          <w:ilvl w:val="2"/>
          <w:numId w:val="29"/>
        </w:numPr>
        <w:spacing w:before="100" w:beforeAutospacing="1" w:after="100" w:afterAutospacing="1"/>
        <w:rPr>
          <w:rFonts w:eastAsia="Times New Roman" w:cs="Times New Roman"/>
          <w:sz w:val="24"/>
          <w:szCs w:val="24"/>
        </w:rPr>
      </w:pPr>
      <w:r w:rsidRPr="007F1696">
        <w:rPr>
          <w:rFonts w:eastAsia="Times New Roman" w:cs="Times New Roman"/>
          <w:sz w:val="24"/>
          <w:szCs w:val="24"/>
        </w:rPr>
        <w:t>Img1: Desc image 1 URL (Default: /Images/default.jpg)</w:t>
      </w:r>
    </w:p>
    <w:p w:rsidR="00A4612D" w:rsidRPr="007F1696" w:rsidRDefault="00A4612D" w:rsidP="00E61915">
      <w:pPr>
        <w:numPr>
          <w:ilvl w:val="2"/>
          <w:numId w:val="29"/>
        </w:numPr>
        <w:spacing w:before="100" w:beforeAutospacing="1" w:after="100" w:afterAutospacing="1"/>
        <w:rPr>
          <w:rFonts w:eastAsia="Times New Roman" w:cs="Times New Roman"/>
          <w:sz w:val="24"/>
          <w:szCs w:val="24"/>
        </w:rPr>
      </w:pPr>
      <w:r w:rsidRPr="007F1696">
        <w:rPr>
          <w:rFonts w:eastAsia="Times New Roman" w:cs="Times New Roman"/>
          <w:sz w:val="24"/>
          <w:szCs w:val="24"/>
        </w:rPr>
        <w:t>Img2: Desc image 2 URL (not used anymore)</w:t>
      </w:r>
    </w:p>
    <w:p w:rsidR="00A4612D" w:rsidRPr="007F1696" w:rsidRDefault="00A4612D" w:rsidP="00E61915">
      <w:pPr>
        <w:numPr>
          <w:ilvl w:val="2"/>
          <w:numId w:val="29"/>
        </w:numPr>
        <w:spacing w:before="100" w:beforeAutospacing="1" w:after="100" w:afterAutospacing="1"/>
        <w:rPr>
          <w:rFonts w:eastAsia="Times New Roman" w:cs="Times New Roman"/>
          <w:sz w:val="24"/>
          <w:szCs w:val="24"/>
        </w:rPr>
      </w:pPr>
      <w:r w:rsidRPr="007F1696">
        <w:rPr>
          <w:rFonts w:eastAsia="Times New Roman" w:cs="Times New Roman"/>
          <w:sz w:val="24"/>
          <w:szCs w:val="24"/>
        </w:rPr>
        <w:t>Private: New private state (Default: true)</w:t>
      </w:r>
    </w:p>
    <w:p w:rsidR="00A4612D" w:rsidRPr="007F1696" w:rsidRDefault="00A4612D" w:rsidP="00E61915">
      <w:pPr>
        <w:numPr>
          <w:ilvl w:val="2"/>
          <w:numId w:val="29"/>
        </w:numPr>
        <w:spacing w:before="100" w:beforeAutospacing="1" w:after="100" w:afterAutospacing="1"/>
        <w:rPr>
          <w:rFonts w:eastAsia="Times New Roman" w:cs="Times New Roman"/>
          <w:sz w:val="24"/>
          <w:szCs w:val="24"/>
        </w:rPr>
      </w:pPr>
      <w:r w:rsidRPr="007F1696">
        <w:rPr>
          <w:rFonts w:eastAsia="Times New Roman" w:cs="Times New Roman"/>
          <w:i/>
          <w:iCs/>
          <w:sz w:val="24"/>
          <w:szCs w:val="24"/>
        </w:rPr>
        <w:t>Description</w:t>
      </w:r>
      <w:r w:rsidRPr="007F1696">
        <w:rPr>
          <w:rFonts w:eastAsia="Times New Roman" w:cs="Times New Roman"/>
          <w:sz w:val="24"/>
          <w:szCs w:val="24"/>
        </w:rPr>
        <w:t>: New description (Default: Description)</w:t>
      </w:r>
    </w:p>
    <w:p w:rsidR="00A4612D" w:rsidRPr="007F1696" w:rsidRDefault="00A4612D" w:rsidP="00E61915">
      <w:pPr>
        <w:numPr>
          <w:ilvl w:val="2"/>
          <w:numId w:val="29"/>
        </w:numPr>
        <w:spacing w:before="100" w:beforeAutospacing="1" w:after="100" w:afterAutospacing="1"/>
        <w:rPr>
          <w:rFonts w:eastAsia="Times New Roman" w:cs="Times New Roman"/>
          <w:sz w:val="24"/>
          <w:szCs w:val="24"/>
        </w:rPr>
      </w:pPr>
      <w:r w:rsidRPr="007F1696">
        <w:rPr>
          <w:rFonts w:eastAsia="Times New Roman" w:cs="Times New Roman"/>
          <w:i/>
          <w:iCs/>
          <w:sz w:val="24"/>
          <w:szCs w:val="24"/>
        </w:rPr>
        <w:t>AddIDs</w:t>
      </w:r>
      <w:r w:rsidRPr="007F1696">
        <w:rPr>
          <w:rFonts w:eastAsia="Times New Roman" w:cs="Times New Roman"/>
          <w:sz w:val="24"/>
          <w:szCs w:val="24"/>
        </w:rPr>
        <w:t>: csv of artwork IDs to add to the exhibition</w:t>
      </w:r>
    </w:p>
    <w:p w:rsidR="00A4612D" w:rsidRPr="007F1696" w:rsidRDefault="00A4612D" w:rsidP="00E61915">
      <w:pPr>
        <w:numPr>
          <w:ilvl w:val="2"/>
          <w:numId w:val="29"/>
        </w:numPr>
        <w:spacing w:before="100" w:beforeAutospacing="1" w:after="100" w:afterAutospacing="1"/>
        <w:rPr>
          <w:rFonts w:eastAsia="Times New Roman" w:cs="Times New Roman"/>
          <w:sz w:val="24"/>
          <w:szCs w:val="24"/>
        </w:rPr>
      </w:pPr>
      <w:r w:rsidRPr="007F1696">
        <w:rPr>
          <w:rFonts w:eastAsia="Times New Roman" w:cs="Times New Roman"/>
          <w:sz w:val="24"/>
          <w:szCs w:val="24"/>
        </w:rPr>
        <w:t>ReturnDoq: If true the created doq is serialized and returned</w:t>
      </w:r>
    </w:p>
    <w:p w:rsidR="00A4612D" w:rsidRPr="007F1696" w:rsidRDefault="00A4612D" w:rsidP="00E61915">
      <w:pPr>
        <w:numPr>
          <w:ilvl w:val="1"/>
          <w:numId w:val="29"/>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2"/>
          <w:numId w:val="29"/>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200 OK</w:t>
      </w:r>
      <w:r w:rsidRPr="007F1696">
        <w:rPr>
          <w:rFonts w:eastAsia="Times New Roman" w:cs="Times New Roman"/>
          <w:sz w:val="24"/>
          <w:szCs w:val="24"/>
        </w:rPr>
        <w:t> contains the serialized doq if ReturnDoq is true</w:t>
      </w:r>
    </w:p>
    <w:p w:rsidR="00A4612D" w:rsidRPr="007F1696" w:rsidRDefault="00A4612D" w:rsidP="00E61915">
      <w:pPr>
        <w:numPr>
          <w:ilvl w:val="0"/>
          <w:numId w:val="30"/>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C</w:t>
      </w:r>
      <w:ins w:id="20" w:author="Unknown">
        <w:r w:rsidRPr="007F1696">
          <w:rPr>
            <w:rFonts w:eastAsia="Times New Roman" w:cs="Times New Roman"/>
            <w:b/>
            <w:bCs/>
            <w:sz w:val="24"/>
            <w:szCs w:val="24"/>
          </w:rPr>
          <w:t>REATE_DOQ_ARTWORK</w:t>
        </w:r>
      </w:ins>
      <w:r w:rsidRPr="007F1696">
        <w:rPr>
          <w:rFonts w:eastAsia="Times New Roman" w:cs="Times New Roman"/>
          <w:sz w:val="24"/>
          <w:szCs w:val="24"/>
        </w:rPr>
        <w:t> -&gt; HandlePutArtworkRequest</w:t>
      </w:r>
    </w:p>
    <w:p w:rsidR="00A4612D" w:rsidRPr="007F1696" w:rsidRDefault="00A4612D" w:rsidP="00E61915">
      <w:pPr>
        <w:numPr>
          <w:ilvl w:val="1"/>
          <w:numId w:val="30"/>
        </w:numPr>
        <w:spacing w:before="100" w:beforeAutospacing="1" w:after="100" w:afterAutospacing="1"/>
        <w:rPr>
          <w:rFonts w:eastAsia="Times New Roman" w:cs="Times New Roman"/>
          <w:sz w:val="24"/>
          <w:szCs w:val="24"/>
        </w:rPr>
      </w:pPr>
      <w:r w:rsidRPr="007F1696">
        <w:rPr>
          <w:rFonts w:eastAsia="Times New Roman" w:cs="Times New Roman"/>
          <w:sz w:val="24"/>
          <w:szCs w:val="24"/>
        </w:rPr>
        <w:t>/?Type=CreateArtwork</w:t>
      </w:r>
    </w:p>
    <w:p w:rsidR="00A4612D" w:rsidRPr="007F1696" w:rsidRDefault="00A4612D" w:rsidP="00E61915">
      <w:pPr>
        <w:numPr>
          <w:ilvl w:val="2"/>
          <w:numId w:val="30"/>
        </w:numPr>
        <w:spacing w:before="100" w:beforeAutospacing="1" w:after="100" w:afterAutospacing="1"/>
        <w:rPr>
          <w:rFonts w:eastAsia="Times New Roman" w:cs="Times New Roman"/>
          <w:sz w:val="24"/>
          <w:szCs w:val="24"/>
        </w:rPr>
      </w:pPr>
      <w:r w:rsidRPr="007F1696">
        <w:rPr>
          <w:rFonts w:eastAsia="Times New Roman" w:cs="Times New Roman"/>
          <w:sz w:val="24"/>
          <w:szCs w:val="24"/>
        </w:rPr>
        <w:t>Name: New name</w:t>
      </w:r>
    </w:p>
    <w:p w:rsidR="00A4612D" w:rsidRPr="007F1696" w:rsidRDefault="00A4612D" w:rsidP="00E61915">
      <w:pPr>
        <w:numPr>
          <w:ilvl w:val="2"/>
          <w:numId w:val="30"/>
        </w:numPr>
        <w:spacing w:before="100" w:beforeAutospacing="1" w:after="100" w:afterAutospacing="1"/>
        <w:rPr>
          <w:rFonts w:eastAsia="Times New Roman" w:cs="Times New Roman"/>
          <w:sz w:val="24"/>
          <w:szCs w:val="24"/>
        </w:rPr>
      </w:pPr>
      <w:r w:rsidRPr="007F1696">
        <w:rPr>
          <w:rFonts w:eastAsia="Times New Roman" w:cs="Times New Roman"/>
          <w:sz w:val="24"/>
          <w:szCs w:val="24"/>
        </w:rPr>
        <w:t>Title: New title (is this used??)</w:t>
      </w:r>
    </w:p>
    <w:p w:rsidR="00A4612D" w:rsidRPr="007F1696" w:rsidRDefault="00A4612D" w:rsidP="00E61915">
      <w:pPr>
        <w:numPr>
          <w:ilvl w:val="2"/>
          <w:numId w:val="30"/>
        </w:numPr>
        <w:spacing w:before="100" w:beforeAutospacing="1" w:after="100" w:afterAutospacing="1"/>
        <w:rPr>
          <w:rFonts w:eastAsia="Times New Roman" w:cs="Times New Roman"/>
          <w:sz w:val="24"/>
          <w:szCs w:val="24"/>
        </w:rPr>
      </w:pPr>
      <w:r w:rsidRPr="007F1696">
        <w:rPr>
          <w:rFonts w:eastAsia="Times New Roman" w:cs="Times New Roman"/>
          <w:sz w:val="24"/>
          <w:szCs w:val="24"/>
        </w:rPr>
        <w:t>Artist: New artist name</w:t>
      </w:r>
    </w:p>
    <w:p w:rsidR="00A4612D" w:rsidRPr="007F1696" w:rsidRDefault="00A4612D" w:rsidP="00E61915">
      <w:pPr>
        <w:numPr>
          <w:ilvl w:val="2"/>
          <w:numId w:val="30"/>
        </w:numPr>
        <w:spacing w:before="100" w:beforeAutospacing="1" w:after="100" w:afterAutospacing="1"/>
        <w:rPr>
          <w:rFonts w:eastAsia="Times New Roman" w:cs="Times New Roman"/>
          <w:sz w:val="24"/>
          <w:szCs w:val="24"/>
        </w:rPr>
      </w:pPr>
      <w:r w:rsidRPr="007F1696">
        <w:rPr>
          <w:rFonts w:eastAsia="Times New Roman" w:cs="Times New Roman"/>
          <w:sz w:val="24"/>
          <w:szCs w:val="24"/>
        </w:rPr>
        <w:t>Year: New year</w:t>
      </w:r>
    </w:p>
    <w:p w:rsidR="00A4612D" w:rsidRPr="007F1696" w:rsidRDefault="00A4612D" w:rsidP="00E61915">
      <w:pPr>
        <w:numPr>
          <w:ilvl w:val="2"/>
          <w:numId w:val="30"/>
        </w:numPr>
        <w:spacing w:before="100" w:beforeAutospacing="1" w:after="100" w:afterAutospacing="1"/>
        <w:rPr>
          <w:rFonts w:eastAsia="Times New Roman" w:cs="Times New Roman"/>
          <w:sz w:val="24"/>
          <w:szCs w:val="24"/>
        </w:rPr>
      </w:pPr>
      <w:r w:rsidRPr="007F1696">
        <w:rPr>
          <w:rFonts w:eastAsia="Times New Roman" w:cs="Times New Roman"/>
          <w:sz w:val="24"/>
          <w:szCs w:val="24"/>
        </w:rPr>
        <w:t>Preview: new preview image URL</w:t>
      </w:r>
    </w:p>
    <w:p w:rsidR="00A4612D" w:rsidRPr="007F1696" w:rsidRDefault="00A4612D" w:rsidP="00E61915">
      <w:pPr>
        <w:numPr>
          <w:ilvl w:val="2"/>
          <w:numId w:val="30"/>
        </w:numPr>
        <w:spacing w:before="100" w:beforeAutospacing="1" w:after="100" w:afterAutospacing="1"/>
        <w:rPr>
          <w:rFonts w:eastAsia="Times New Roman" w:cs="Times New Roman"/>
          <w:sz w:val="24"/>
          <w:szCs w:val="24"/>
        </w:rPr>
      </w:pPr>
      <w:r w:rsidRPr="007F1696">
        <w:rPr>
          <w:rFonts w:eastAsia="Times New Roman" w:cs="Times New Roman"/>
          <w:sz w:val="24"/>
          <w:szCs w:val="24"/>
        </w:rPr>
        <w:t>Thumbnail: New thumbnail URL</w:t>
      </w:r>
    </w:p>
    <w:p w:rsidR="00A4612D" w:rsidRPr="007F1696" w:rsidRDefault="00A4612D" w:rsidP="00E61915">
      <w:pPr>
        <w:numPr>
          <w:ilvl w:val="2"/>
          <w:numId w:val="30"/>
        </w:numPr>
        <w:spacing w:before="100" w:beforeAutospacing="1" w:after="100" w:afterAutospacing="1"/>
        <w:rPr>
          <w:rFonts w:eastAsia="Times New Roman" w:cs="Times New Roman"/>
          <w:sz w:val="24"/>
          <w:szCs w:val="24"/>
        </w:rPr>
      </w:pPr>
      <w:r w:rsidRPr="007F1696">
        <w:rPr>
          <w:rFonts w:eastAsia="Times New Roman" w:cs="Times New Roman"/>
          <w:sz w:val="24"/>
          <w:szCs w:val="24"/>
        </w:rPr>
        <w:t>Deepzoom: New Deepzoom URL</w:t>
      </w:r>
    </w:p>
    <w:p w:rsidR="00A4612D" w:rsidRPr="007F1696" w:rsidRDefault="00A4612D" w:rsidP="00E61915">
      <w:pPr>
        <w:numPr>
          <w:ilvl w:val="2"/>
          <w:numId w:val="30"/>
        </w:numPr>
        <w:spacing w:before="100" w:beforeAutospacing="1" w:after="100" w:afterAutospacing="1"/>
        <w:rPr>
          <w:rFonts w:eastAsia="Times New Roman" w:cs="Times New Roman"/>
          <w:sz w:val="24"/>
          <w:szCs w:val="24"/>
        </w:rPr>
      </w:pPr>
      <w:r w:rsidRPr="007F1696">
        <w:rPr>
          <w:rFonts w:eastAsia="Times New Roman" w:cs="Times New Roman"/>
          <w:sz w:val="24"/>
          <w:szCs w:val="24"/>
        </w:rPr>
        <w:t>InfoFields: JSON of custom info fields</w:t>
      </w:r>
    </w:p>
    <w:p w:rsidR="00A4612D" w:rsidRPr="007F1696" w:rsidRDefault="00A4612D" w:rsidP="00E61915">
      <w:pPr>
        <w:numPr>
          <w:ilvl w:val="2"/>
          <w:numId w:val="30"/>
        </w:numPr>
        <w:spacing w:before="100" w:beforeAutospacing="1" w:after="100" w:afterAutospacing="1"/>
        <w:rPr>
          <w:rFonts w:eastAsia="Times New Roman" w:cs="Times New Roman"/>
          <w:sz w:val="24"/>
          <w:szCs w:val="24"/>
        </w:rPr>
      </w:pPr>
      <w:r w:rsidRPr="007F1696">
        <w:rPr>
          <w:rFonts w:eastAsia="Times New Roman" w:cs="Times New Roman"/>
          <w:i/>
          <w:iCs/>
          <w:sz w:val="24"/>
          <w:szCs w:val="24"/>
        </w:rPr>
        <w:t>Description</w:t>
      </w:r>
      <w:r w:rsidRPr="007F1696">
        <w:rPr>
          <w:rFonts w:eastAsia="Times New Roman" w:cs="Times New Roman"/>
          <w:sz w:val="24"/>
          <w:szCs w:val="24"/>
        </w:rPr>
        <w:t>: New description</w:t>
      </w:r>
    </w:p>
    <w:p w:rsidR="00A4612D" w:rsidRPr="007F1696" w:rsidRDefault="00A4612D" w:rsidP="00E61915">
      <w:pPr>
        <w:numPr>
          <w:ilvl w:val="2"/>
          <w:numId w:val="30"/>
        </w:numPr>
        <w:spacing w:before="100" w:beforeAutospacing="1" w:after="100" w:afterAutospacing="1"/>
        <w:rPr>
          <w:rFonts w:eastAsia="Times New Roman" w:cs="Times New Roman"/>
          <w:sz w:val="24"/>
          <w:szCs w:val="24"/>
        </w:rPr>
      </w:pPr>
      <w:r w:rsidRPr="007F1696">
        <w:rPr>
          <w:rFonts w:eastAsia="Times New Roman" w:cs="Times New Roman"/>
          <w:i/>
          <w:iCs/>
          <w:sz w:val="24"/>
          <w:szCs w:val="24"/>
        </w:rPr>
        <w:t>Location</w:t>
      </w:r>
      <w:r w:rsidRPr="007F1696">
        <w:rPr>
          <w:rFonts w:eastAsia="Times New Roman" w:cs="Times New Roman"/>
          <w:sz w:val="24"/>
          <w:szCs w:val="24"/>
        </w:rPr>
        <w:t>: New location info</w:t>
      </w:r>
    </w:p>
    <w:p w:rsidR="00A4612D" w:rsidRPr="007F1696" w:rsidRDefault="00A4612D" w:rsidP="00E61915">
      <w:pPr>
        <w:numPr>
          <w:ilvl w:val="2"/>
          <w:numId w:val="30"/>
        </w:numPr>
        <w:spacing w:before="100" w:beforeAutospacing="1" w:after="100" w:afterAutospacing="1"/>
        <w:rPr>
          <w:rFonts w:eastAsia="Times New Roman" w:cs="Times New Roman"/>
          <w:sz w:val="24"/>
          <w:szCs w:val="24"/>
        </w:rPr>
      </w:pPr>
      <w:r w:rsidRPr="007F1696">
        <w:rPr>
          <w:rFonts w:eastAsia="Times New Roman" w:cs="Times New Roman"/>
          <w:i/>
          <w:iCs/>
          <w:sz w:val="24"/>
          <w:szCs w:val="24"/>
        </w:rPr>
        <w:t>AddIDs</w:t>
      </w:r>
      <w:r w:rsidRPr="007F1696">
        <w:rPr>
          <w:rFonts w:eastAsia="Times New Roman" w:cs="Times New Roman"/>
          <w:sz w:val="24"/>
          <w:szCs w:val="24"/>
        </w:rPr>
        <w:t>: csv of IDs to add as associated media</w:t>
      </w:r>
    </w:p>
    <w:p w:rsidR="00A4612D" w:rsidRPr="007F1696" w:rsidRDefault="00A4612D" w:rsidP="00E61915">
      <w:pPr>
        <w:numPr>
          <w:ilvl w:val="2"/>
          <w:numId w:val="30"/>
        </w:numPr>
        <w:spacing w:before="100" w:beforeAutospacing="1" w:after="100" w:afterAutospacing="1"/>
        <w:rPr>
          <w:rFonts w:eastAsia="Times New Roman" w:cs="Times New Roman"/>
          <w:sz w:val="24"/>
          <w:szCs w:val="24"/>
        </w:rPr>
      </w:pPr>
      <w:r w:rsidRPr="007F1696">
        <w:rPr>
          <w:rFonts w:eastAsia="Times New Roman" w:cs="Times New Roman"/>
          <w:sz w:val="24"/>
          <w:szCs w:val="24"/>
        </w:rPr>
        <w:t>ReturnDoq: If true the created doq is serialized and returned</w:t>
      </w:r>
    </w:p>
    <w:p w:rsidR="00A4612D" w:rsidRPr="007F1696" w:rsidRDefault="00A4612D" w:rsidP="00E61915">
      <w:pPr>
        <w:numPr>
          <w:ilvl w:val="1"/>
          <w:numId w:val="30"/>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2"/>
          <w:numId w:val="30"/>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200 OK</w:t>
      </w:r>
      <w:r w:rsidRPr="007F1696">
        <w:rPr>
          <w:rFonts w:eastAsia="Times New Roman" w:cs="Times New Roman"/>
          <w:sz w:val="24"/>
          <w:szCs w:val="24"/>
        </w:rPr>
        <w:t> contains the serialized doq if ReturnDoq is true</w:t>
      </w:r>
    </w:p>
    <w:p w:rsidR="00A4612D" w:rsidRPr="007F1696" w:rsidRDefault="00A4612D" w:rsidP="00E61915">
      <w:pPr>
        <w:numPr>
          <w:ilvl w:val="0"/>
          <w:numId w:val="31"/>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C</w:t>
      </w:r>
      <w:ins w:id="21" w:author="Unknown">
        <w:r w:rsidRPr="007F1696">
          <w:rPr>
            <w:rFonts w:eastAsia="Times New Roman" w:cs="Times New Roman"/>
            <w:b/>
            <w:bCs/>
            <w:sz w:val="24"/>
            <w:szCs w:val="24"/>
          </w:rPr>
          <w:t>REATE_DOQ_TOUR</w:t>
        </w:r>
      </w:ins>
      <w:r w:rsidRPr="007F1696">
        <w:rPr>
          <w:rFonts w:eastAsia="Times New Roman" w:cs="Times New Roman"/>
          <w:sz w:val="24"/>
          <w:szCs w:val="24"/>
        </w:rPr>
        <w:t> -&gt; HandlePutTourRequest</w:t>
      </w:r>
    </w:p>
    <w:p w:rsidR="00A4612D" w:rsidRPr="007F1696" w:rsidRDefault="00A4612D" w:rsidP="00E61915">
      <w:pPr>
        <w:numPr>
          <w:ilvl w:val="1"/>
          <w:numId w:val="31"/>
        </w:numPr>
        <w:spacing w:before="100" w:beforeAutospacing="1" w:after="100" w:afterAutospacing="1"/>
        <w:rPr>
          <w:rFonts w:eastAsia="Times New Roman" w:cs="Times New Roman"/>
          <w:sz w:val="24"/>
          <w:szCs w:val="24"/>
        </w:rPr>
      </w:pPr>
      <w:r w:rsidRPr="007F1696">
        <w:rPr>
          <w:rFonts w:eastAsia="Times New Roman" w:cs="Times New Roman"/>
          <w:sz w:val="24"/>
          <w:szCs w:val="24"/>
        </w:rPr>
        <w:t>/?Type=CreateTour</w:t>
      </w:r>
    </w:p>
    <w:p w:rsidR="00A4612D" w:rsidRPr="007F1696" w:rsidRDefault="00A4612D" w:rsidP="00E61915">
      <w:pPr>
        <w:numPr>
          <w:ilvl w:val="2"/>
          <w:numId w:val="31"/>
        </w:numPr>
        <w:spacing w:before="100" w:beforeAutospacing="1" w:after="100" w:afterAutospacing="1"/>
        <w:rPr>
          <w:rFonts w:eastAsia="Times New Roman" w:cs="Times New Roman"/>
          <w:sz w:val="24"/>
          <w:szCs w:val="24"/>
        </w:rPr>
      </w:pPr>
      <w:r w:rsidRPr="007F1696">
        <w:rPr>
          <w:rFonts w:eastAsia="Times New Roman" w:cs="Times New Roman"/>
          <w:sz w:val="24"/>
          <w:szCs w:val="24"/>
        </w:rPr>
        <w:t>Name: New name</w:t>
      </w:r>
    </w:p>
    <w:p w:rsidR="00A4612D" w:rsidRPr="007F1696" w:rsidRDefault="00A4612D" w:rsidP="00E61915">
      <w:pPr>
        <w:numPr>
          <w:ilvl w:val="2"/>
          <w:numId w:val="31"/>
        </w:numPr>
        <w:spacing w:before="100" w:beforeAutospacing="1" w:after="100" w:afterAutospacing="1"/>
        <w:rPr>
          <w:rFonts w:eastAsia="Times New Roman" w:cs="Times New Roman"/>
          <w:sz w:val="24"/>
          <w:szCs w:val="24"/>
        </w:rPr>
      </w:pPr>
      <w:r w:rsidRPr="007F1696">
        <w:rPr>
          <w:rFonts w:eastAsia="Times New Roman" w:cs="Times New Roman"/>
          <w:sz w:val="24"/>
          <w:szCs w:val="24"/>
        </w:rPr>
        <w:t>Thumbnail: New thumbnail URL</w:t>
      </w:r>
    </w:p>
    <w:p w:rsidR="00A4612D" w:rsidRPr="007F1696" w:rsidRDefault="00A4612D" w:rsidP="00E61915">
      <w:pPr>
        <w:numPr>
          <w:ilvl w:val="2"/>
          <w:numId w:val="31"/>
        </w:numPr>
        <w:spacing w:before="100" w:beforeAutospacing="1" w:after="100" w:afterAutospacing="1"/>
        <w:rPr>
          <w:rFonts w:eastAsia="Times New Roman" w:cs="Times New Roman"/>
          <w:sz w:val="24"/>
          <w:szCs w:val="24"/>
        </w:rPr>
      </w:pPr>
      <w:r w:rsidRPr="007F1696">
        <w:rPr>
          <w:rFonts w:eastAsia="Times New Roman" w:cs="Times New Roman"/>
          <w:sz w:val="24"/>
          <w:szCs w:val="24"/>
        </w:rPr>
        <w:t>RelatedArtworks: JSON of related artworks</w:t>
      </w:r>
    </w:p>
    <w:p w:rsidR="00A4612D" w:rsidRPr="007F1696" w:rsidRDefault="00A4612D" w:rsidP="00E61915">
      <w:pPr>
        <w:numPr>
          <w:ilvl w:val="2"/>
          <w:numId w:val="31"/>
        </w:numPr>
        <w:spacing w:before="100" w:beforeAutospacing="1" w:after="100" w:afterAutospacing="1"/>
        <w:rPr>
          <w:rFonts w:eastAsia="Times New Roman" w:cs="Times New Roman"/>
          <w:sz w:val="24"/>
          <w:szCs w:val="24"/>
        </w:rPr>
      </w:pPr>
      <w:r w:rsidRPr="007F1696">
        <w:rPr>
          <w:rFonts w:eastAsia="Times New Roman" w:cs="Times New Roman"/>
          <w:sz w:val="24"/>
          <w:szCs w:val="24"/>
        </w:rPr>
        <w:t>Private: New private state</w:t>
      </w:r>
    </w:p>
    <w:p w:rsidR="00A4612D" w:rsidRPr="007F1696" w:rsidRDefault="00A4612D" w:rsidP="00E61915">
      <w:pPr>
        <w:numPr>
          <w:ilvl w:val="2"/>
          <w:numId w:val="31"/>
        </w:numPr>
        <w:spacing w:before="100" w:beforeAutospacing="1" w:after="100" w:afterAutospacing="1"/>
        <w:rPr>
          <w:rFonts w:eastAsia="Times New Roman" w:cs="Times New Roman"/>
          <w:sz w:val="24"/>
          <w:szCs w:val="24"/>
        </w:rPr>
      </w:pPr>
      <w:r w:rsidRPr="007F1696">
        <w:rPr>
          <w:rFonts w:eastAsia="Times New Roman" w:cs="Times New Roman"/>
          <w:i/>
          <w:iCs/>
          <w:sz w:val="24"/>
          <w:szCs w:val="24"/>
        </w:rPr>
        <w:t>Description</w:t>
      </w:r>
      <w:r w:rsidRPr="007F1696">
        <w:rPr>
          <w:rFonts w:eastAsia="Times New Roman" w:cs="Times New Roman"/>
          <w:sz w:val="24"/>
          <w:szCs w:val="24"/>
        </w:rPr>
        <w:t>: New description</w:t>
      </w:r>
    </w:p>
    <w:p w:rsidR="00A4612D" w:rsidRPr="007F1696" w:rsidRDefault="00A4612D" w:rsidP="00E61915">
      <w:pPr>
        <w:numPr>
          <w:ilvl w:val="2"/>
          <w:numId w:val="31"/>
        </w:numPr>
        <w:spacing w:before="100" w:beforeAutospacing="1" w:after="100" w:afterAutospacing="1"/>
        <w:rPr>
          <w:rFonts w:eastAsia="Times New Roman" w:cs="Times New Roman"/>
          <w:sz w:val="24"/>
          <w:szCs w:val="24"/>
        </w:rPr>
      </w:pPr>
      <w:r w:rsidRPr="007F1696">
        <w:rPr>
          <w:rFonts w:eastAsia="Times New Roman" w:cs="Times New Roman"/>
          <w:i/>
          <w:iCs/>
          <w:sz w:val="24"/>
          <w:szCs w:val="24"/>
        </w:rPr>
        <w:t>Content</w:t>
      </w:r>
      <w:r w:rsidRPr="007F1696">
        <w:rPr>
          <w:rFonts w:eastAsia="Times New Roman" w:cs="Times New Roman"/>
          <w:sz w:val="24"/>
          <w:szCs w:val="24"/>
        </w:rPr>
        <w:t>: New content</w:t>
      </w:r>
    </w:p>
    <w:p w:rsidR="00A4612D" w:rsidRPr="007F1696" w:rsidRDefault="00A4612D" w:rsidP="00E61915">
      <w:pPr>
        <w:numPr>
          <w:ilvl w:val="2"/>
          <w:numId w:val="31"/>
        </w:numPr>
        <w:spacing w:before="100" w:beforeAutospacing="1" w:after="100" w:afterAutospacing="1"/>
        <w:rPr>
          <w:rFonts w:eastAsia="Times New Roman" w:cs="Times New Roman"/>
          <w:sz w:val="24"/>
          <w:szCs w:val="24"/>
        </w:rPr>
      </w:pPr>
      <w:r w:rsidRPr="007F1696">
        <w:rPr>
          <w:rFonts w:eastAsia="Times New Roman" w:cs="Times New Roman"/>
          <w:sz w:val="24"/>
          <w:szCs w:val="24"/>
        </w:rPr>
        <w:t>ReturnDoq: If true the created doq is serialized and returned</w:t>
      </w:r>
    </w:p>
    <w:p w:rsidR="00A4612D" w:rsidRPr="007F1696" w:rsidRDefault="00A4612D" w:rsidP="00E61915">
      <w:pPr>
        <w:numPr>
          <w:ilvl w:val="1"/>
          <w:numId w:val="31"/>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2"/>
          <w:numId w:val="31"/>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200 OK</w:t>
      </w:r>
      <w:r w:rsidRPr="007F1696">
        <w:rPr>
          <w:rFonts w:eastAsia="Times New Roman" w:cs="Times New Roman"/>
          <w:sz w:val="24"/>
          <w:szCs w:val="24"/>
        </w:rPr>
        <w:t> contains the serialized doq if ReturnDoq is true</w:t>
      </w:r>
    </w:p>
    <w:p w:rsidR="00A4612D" w:rsidRPr="007F1696" w:rsidRDefault="00A4612D" w:rsidP="00E61915">
      <w:pPr>
        <w:numPr>
          <w:ilvl w:val="0"/>
          <w:numId w:val="32"/>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C</w:t>
      </w:r>
      <w:ins w:id="22" w:author="Unknown">
        <w:r w:rsidRPr="007F1696">
          <w:rPr>
            <w:rFonts w:eastAsia="Times New Roman" w:cs="Times New Roman"/>
            <w:b/>
            <w:bCs/>
            <w:sz w:val="24"/>
            <w:szCs w:val="24"/>
          </w:rPr>
          <w:t>REATE_HOTSPOT</w:t>
        </w:r>
      </w:ins>
      <w:r w:rsidRPr="007F1696">
        <w:rPr>
          <w:rFonts w:eastAsia="Times New Roman" w:cs="Times New Roman"/>
          <w:sz w:val="24"/>
          <w:szCs w:val="24"/>
        </w:rPr>
        <w:t> -&gt; HandlePutHotspotRequest</w:t>
      </w:r>
    </w:p>
    <w:p w:rsidR="00A4612D" w:rsidRPr="007F1696" w:rsidRDefault="00A4612D" w:rsidP="00E61915">
      <w:pPr>
        <w:numPr>
          <w:ilvl w:val="1"/>
          <w:numId w:val="32"/>
        </w:numPr>
        <w:spacing w:before="100" w:beforeAutospacing="1" w:after="100" w:afterAutospacing="1"/>
        <w:rPr>
          <w:rFonts w:eastAsia="Times New Roman" w:cs="Times New Roman"/>
          <w:sz w:val="24"/>
          <w:szCs w:val="24"/>
        </w:rPr>
      </w:pPr>
      <w:r w:rsidRPr="007F1696">
        <w:rPr>
          <w:rFonts w:eastAsia="Times New Roman" w:cs="Times New Roman"/>
          <w:sz w:val="24"/>
          <w:szCs w:val="24"/>
        </w:rPr>
        <w:t>/?Type=CreateHotspot</w:t>
      </w:r>
    </w:p>
    <w:p w:rsidR="00A4612D" w:rsidRPr="007F1696" w:rsidRDefault="00A4612D" w:rsidP="00E61915">
      <w:pPr>
        <w:numPr>
          <w:ilvl w:val="2"/>
          <w:numId w:val="32"/>
        </w:numPr>
        <w:spacing w:before="100" w:beforeAutospacing="1" w:after="100" w:afterAutospacing="1"/>
        <w:rPr>
          <w:rFonts w:eastAsia="Times New Roman" w:cs="Times New Roman"/>
          <w:sz w:val="24"/>
          <w:szCs w:val="24"/>
        </w:rPr>
      </w:pPr>
      <w:r w:rsidRPr="007F1696">
        <w:rPr>
          <w:rFonts w:eastAsia="Times New Roman" w:cs="Times New Roman"/>
          <w:sz w:val="24"/>
          <w:szCs w:val="24"/>
        </w:rPr>
        <w:lastRenderedPageBreak/>
        <w:t>Name: New name</w:t>
      </w:r>
    </w:p>
    <w:p w:rsidR="00A4612D" w:rsidRPr="007F1696" w:rsidRDefault="00A4612D" w:rsidP="00E61915">
      <w:pPr>
        <w:numPr>
          <w:ilvl w:val="2"/>
          <w:numId w:val="32"/>
        </w:numPr>
        <w:spacing w:before="100" w:beforeAutospacing="1" w:after="100" w:afterAutospacing="1"/>
        <w:rPr>
          <w:rFonts w:eastAsia="Times New Roman" w:cs="Times New Roman"/>
          <w:sz w:val="24"/>
          <w:szCs w:val="24"/>
        </w:rPr>
      </w:pPr>
      <w:r w:rsidRPr="007F1696">
        <w:rPr>
          <w:rFonts w:eastAsia="Times New Roman" w:cs="Times New Roman"/>
          <w:sz w:val="24"/>
          <w:szCs w:val="24"/>
        </w:rPr>
        <w:t>ContentType: New content type</w:t>
      </w:r>
    </w:p>
    <w:p w:rsidR="00A4612D" w:rsidRPr="007F1696" w:rsidRDefault="00A4612D" w:rsidP="00E61915">
      <w:pPr>
        <w:numPr>
          <w:ilvl w:val="2"/>
          <w:numId w:val="32"/>
        </w:numPr>
        <w:spacing w:before="100" w:beforeAutospacing="1" w:after="100" w:afterAutospacing="1"/>
        <w:rPr>
          <w:rFonts w:eastAsia="Times New Roman" w:cs="Times New Roman"/>
          <w:sz w:val="24"/>
          <w:szCs w:val="24"/>
        </w:rPr>
      </w:pPr>
      <w:r w:rsidRPr="007F1696">
        <w:rPr>
          <w:rFonts w:eastAsia="Times New Roman" w:cs="Times New Roman"/>
          <w:sz w:val="24"/>
          <w:szCs w:val="24"/>
        </w:rPr>
        <w:t>Duration: new duration</w:t>
      </w:r>
    </w:p>
    <w:p w:rsidR="00A4612D" w:rsidRPr="007F1696" w:rsidRDefault="00A4612D" w:rsidP="00E61915">
      <w:pPr>
        <w:numPr>
          <w:ilvl w:val="2"/>
          <w:numId w:val="32"/>
        </w:numPr>
        <w:spacing w:before="100" w:beforeAutospacing="1" w:after="100" w:afterAutospacing="1"/>
        <w:rPr>
          <w:rFonts w:eastAsia="Times New Roman" w:cs="Times New Roman"/>
          <w:sz w:val="24"/>
          <w:szCs w:val="24"/>
        </w:rPr>
      </w:pPr>
      <w:r w:rsidRPr="007F1696">
        <w:rPr>
          <w:rFonts w:eastAsia="Times New Roman" w:cs="Times New Roman"/>
          <w:sz w:val="24"/>
          <w:szCs w:val="24"/>
        </w:rPr>
        <w:t>Source: new source</w:t>
      </w:r>
    </w:p>
    <w:p w:rsidR="00A4612D" w:rsidRPr="007F1696" w:rsidRDefault="00A4612D" w:rsidP="00E61915">
      <w:pPr>
        <w:numPr>
          <w:ilvl w:val="2"/>
          <w:numId w:val="32"/>
        </w:numPr>
        <w:spacing w:before="100" w:beforeAutospacing="1" w:after="100" w:afterAutospacing="1"/>
        <w:rPr>
          <w:rFonts w:eastAsia="Times New Roman" w:cs="Times New Roman"/>
          <w:sz w:val="24"/>
          <w:szCs w:val="24"/>
        </w:rPr>
      </w:pPr>
      <w:r w:rsidRPr="007F1696">
        <w:rPr>
          <w:rFonts w:eastAsia="Times New Roman" w:cs="Times New Roman"/>
          <w:sz w:val="24"/>
          <w:szCs w:val="24"/>
        </w:rPr>
        <w:t>LinqTo: If the user wants to create a linq they can specify the doq id to linq to</w:t>
      </w:r>
    </w:p>
    <w:p w:rsidR="00A4612D" w:rsidRPr="007F1696" w:rsidRDefault="00A4612D" w:rsidP="00E61915">
      <w:pPr>
        <w:numPr>
          <w:ilvl w:val="2"/>
          <w:numId w:val="32"/>
        </w:numPr>
        <w:spacing w:before="100" w:beforeAutospacing="1" w:after="100" w:afterAutospacing="1"/>
        <w:rPr>
          <w:rFonts w:eastAsia="Times New Roman" w:cs="Times New Roman"/>
          <w:sz w:val="24"/>
          <w:szCs w:val="24"/>
        </w:rPr>
      </w:pPr>
      <w:r w:rsidRPr="007F1696">
        <w:rPr>
          <w:rFonts w:eastAsia="Times New Roman" w:cs="Times New Roman"/>
          <w:sz w:val="24"/>
          <w:szCs w:val="24"/>
        </w:rPr>
        <w:t>X: The new X position of the linq (requires LinqTo)</w:t>
      </w:r>
    </w:p>
    <w:p w:rsidR="00A4612D" w:rsidRPr="007F1696" w:rsidRDefault="00A4612D" w:rsidP="00E61915">
      <w:pPr>
        <w:numPr>
          <w:ilvl w:val="2"/>
          <w:numId w:val="32"/>
        </w:numPr>
        <w:spacing w:before="100" w:beforeAutospacing="1" w:after="100" w:afterAutospacing="1"/>
        <w:rPr>
          <w:rFonts w:eastAsia="Times New Roman" w:cs="Times New Roman"/>
          <w:sz w:val="24"/>
          <w:szCs w:val="24"/>
        </w:rPr>
      </w:pPr>
      <w:r w:rsidRPr="007F1696">
        <w:rPr>
          <w:rFonts w:eastAsia="Times New Roman" w:cs="Times New Roman"/>
          <w:sz w:val="24"/>
          <w:szCs w:val="24"/>
        </w:rPr>
        <w:t>Y: The new Y position of the linq (requires LinqTo)</w:t>
      </w:r>
    </w:p>
    <w:p w:rsidR="00A4612D" w:rsidRPr="007F1696" w:rsidRDefault="00A4612D" w:rsidP="00E61915">
      <w:pPr>
        <w:numPr>
          <w:ilvl w:val="2"/>
          <w:numId w:val="32"/>
        </w:numPr>
        <w:spacing w:before="100" w:beforeAutospacing="1" w:after="100" w:afterAutospacing="1"/>
        <w:rPr>
          <w:rFonts w:eastAsia="Times New Roman" w:cs="Times New Roman"/>
          <w:sz w:val="24"/>
          <w:szCs w:val="24"/>
        </w:rPr>
      </w:pPr>
      <w:r w:rsidRPr="007F1696">
        <w:rPr>
          <w:rFonts w:eastAsia="Times New Roman" w:cs="Times New Roman"/>
          <w:sz w:val="24"/>
          <w:szCs w:val="24"/>
        </w:rPr>
        <w:t>LinqType: The new type of the linq (requires LinqTo)</w:t>
      </w:r>
    </w:p>
    <w:p w:rsidR="00A4612D" w:rsidRPr="007F1696" w:rsidRDefault="00A4612D" w:rsidP="00E61915">
      <w:pPr>
        <w:numPr>
          <w:ilvl w:val="2"/>
          <w:numId w:val="32"/>
        </w:numPr>
        <w:spacing w:before="100" w:beforeAutospacing="1" w:after="100" w:afterAutospacing="1"/>
        <w:rPr>
          <w:rFonts w:eastAsia="Times New Roman" w:cs="Times New Roman"/>
          <w:sz w:val="24"/>
          <w:szCs w:val="24"/>
        </w:rPr>
      </w:pPr>
      <w:r w:rsidRPr="007F1696">
        <w:rPr>
          <w:rFonts w:eastAsia="Times New Roman" w:cs="Times New Roman"/>
          <w:i/>
          <w:iCs/>
          <w:sz w:val="24"/>
          <w:szCs w:val="24"/>
        </w:rPr>
        <w:t>Description</w:t>
      </w:r>
      <w:r w:rsidRPr="007F1696">
        <w:rPr>
          <w:rFonts w:eastAsia="Times New Roman" w:cs="Times New Roman"/>
          <w:sz w:val="24"/>
          <w:szCs w:val="24"/>
        </w:rPr>
        <w:t>: New description</w:t>
      </w:r>
    </w:p>
    <w:p w:rsidR="00A4612D" w:rsidRPr="007F1696" w:rsidRDefault="00A4612D" w:rsidP="00E61915">
      <w:pPr>
        <w:numPr>
          <w:ilvl w:val="2"/>
          <w:numId w:val="32"/>
        </w:numPr>
        <w:spacing w:before="100" w:beforeAutospacing="1" w:after="100" w:afterAutospacing="1"/>
        <w:rPr>
          <w:rFonts w:eastAsia="Times New Roman" w:cs="Times New Roman"/>
          <w:sz w:val="24"/>
          <w:szCs w:val="24"/>
        </w:rPr>
      </w:pPr>
      <w:r w:rsidRPr="007F1696">
        <w:rPr>
          <w:rFonts w:eastAsia="Times New Roman" w:cs="Times New Roman"/>
          <w:sz w:val="24"/>
          <w:szCs w:val="24"/>
        </w:rPr>
        <w:t>ReturnDoq: If true the created doq is serialized and returned</w:t>
      </w:r>
    </w:p>
    <w:p w:rsidR="00A4612D" w:rsidRPr="007F1696" w:rsidRDefault="00A4612D" w:rsidP="00E61915">
      <w:pPr>
        <w:numPr>
          <w:ilvl w:val="1"/>
          <w:numId w:val="32"/>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2"/>
          <w:numId w:val="32"/>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200 OK</w:t>
      </w:r>
      <w:r w:rsidRPr="007F1696">
        <w:rPr>
          <w:rFonts w:eastAsia="Times New Roman" w:cs="Times New Roman"/>
          <w:sz w:val="24"/>
          <w:szCs w:val="24"/>
        </w:rPr>
        <w:t> contains the serialized doq if ReturnDoq is true</w:t>
      </w:r>
    </w:p>
    <w:p w:rsidR="00A4612D" w:rsidRPr="007F1696" w:rsidRDefault="00A4612D" w:rsidP="00E61915">
      <w:pPr>
        <w:numPr>
          <w:ilvl w:val="0"/>
          <w:numId w:val="33"/>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CREATE_DOQ_FEEDBACK</w:t>
      </w:r>
      <w:r w:rsidRPr="007F1696">
        <w:rPr>
          <w:rFonts w:eastAsia="Times New Roman" w:cs="Times New Roman"/>
          <w:sz w:val="24"/>
          <w:szCs w:val="24"/>
        </w:rPr>
        <w:t> -&gt; HandlePutFeedbackRequest</w:t>
      </w:r>
    </w:p>
    <w:p w:rsidR="00A4612D" w:rsidRPr="007F1696" w:rsidRDefault="00A4612D" w:rsidP="00E61915">
      <w:pPr>
        <w:numPr>
          <w:ilvl w:val="1"/>
          <w:numId w:val="33"/>
        </w:numPr>
        <w:spacing w:before="100" w:beforeAutospacing="1" w:after="100" w:afterAutospacing="1"/>
        <w:rPr>
          <w:rFonts w:eastAsia="Times New Roman" w:cs="Times New Roman"/>
          <w:sz w:val="24"/>
          <w:szCs w:val="24"/>
        </w:rPr>
      </w:pPr>
      <w:r w:rsidRPr="007F1696">
        <w:rPr>
          <w:rFonts w:eastAsia="Times New Roman" w:cs="Times New Roman"/>
          <w:sz w:val="24"/>
          <w:szCs w:val="24"/>
        </w:rPr>
        <w:t>/?Type=CreateFeedback</w:t>
      </w:r>
    </w:p>
    <w:p w:rsidR="00A4612D" w:rsidRPr="007F1696" w:rsidRDefault="00A4612D" w:rsidP="00E61915">
      <w:pPr>
        <w:numPr>
          <w:ilvl w:val="2"/>
          <w:numId w:val="33"/>
        </w:numPr>
        <w:spacing w:before="100" w:beforeAutospacing="1" w:after="100" w:afterAutospacing="1"/>
        <w:rPr>
          <w:rFonts w:eastAsia="Times New Roman" w:cs="Times New Roman"/>
          <w:sz w:val="24"/>
          <w:szCs w:val="24"/>
        </w:rPr>
      </w:pPr>
      <w:r w:rsidRPr="007F1696">
        <w:rPr>
          <w:rFonts w:eastAsia="Times New Roman" w:cs="Times New Roman"/>
          <w:sz w:val="24"/>
          <w:szCs w:val="24"/>
        </w:rPr>
        <w:t>SourceID: Source ID</w:t>
      </w:r>
    </w:p>
    <w:p w:rsidR="00A4612D" w:rsidRPr="007F1696" w:rsidRDefault="00A4612D" w:rsidP="00E61915">
      <w:pPr>
        <w:numPr>
          <w:ilvl w:val="2"/>
          <w:numId w:val="33"/>
        </w:numPr>
        <w:spacing w:before="100" w:beforeAutospacing="1" w:after="100" w:afterAutospacing="1"/>
        <w:rPr>
          <w:rFonts w:eastAsia="Times New Roman" w:cs="Times New Roman"/>
          <w:sz w:val="24"/>
          <w:szCs w:val="24"/>
        </w:rPr>
      </w:pPr>
      <w:r w:rsidRPr="007F1696">
        <w:rPr>
          <w:rFonts w:eastAsia="Times New Roman" w:cs="Times New Roman"/>
          <w:sz w:val="24"/>
          <w:szCs w:val="24"/>
        </w:rPr>
        <w:t>SourceType: Source type</w:t>
      </w:r>
    </w:p>
    <w:p w:rsidR="00A4612D" w:rsidRPr="007F1696" w:rsidRDefault="00A4612D" w:rsidP="00E61915">
      <w:pPr>
        <w:numPr>
          <w:ilvl w:val="2"/>
          <w:numId w:val="33"/>
        </w:numPr>
        <w:spacing w:before="100" w:beforeAutospacing="1" w:after="100" w:afterAutospacing="1"/>
        <w:rPr>
          <w:rFonts w:eastAsia="Times New Roman" w:cs="Times New Roman"/>
          <w:sz w:val="24"/>
          <w:szCs w:val="24"/>
        </w:rPr>
      </w:pPr>
      <w:r w:rsidRPr="007F1696">
        <w:rPr>
          <w:rFonts w:eastAsia="Times New Roman" w:cs="Times New Roman"/>
          <w:i/>
          <w:iCs/>
          <w:sz w:val="24"/>
          <w:szCs w:val="24"/>
        </w:rPr>
        <w:t>Description</w:t>
      </w:r>
      <w:r w:rsidRPr="007F1696">
        <w:rPr>
          <w:rFonts w:eastAsia="Times New Roman" w:cs="Times New Roman"/>
          <w:sz w:val="24"/>
          <w:szCs w:val="24"/>
        </w:rPr>
        <w:t>: New description</w:t>
      </w:r>
    </w:p>
    <w:p w:rsidR="00A4612D" w:rsidRPr="007F1696" w:rsidRDefault="00A4612D" w:rsidP="00E61915">
      <w:pPr>
        <w:numPr>
          <w:ilvl w:val="2"/>
          <w:numId w:val="33"/>
        </w:numPr>
        <w:spacing w:before="100" w:beforeAutospacing="1" w:after="100" w:afterAutospacing="1"/>
        <w:rPr>
          <w:rFonts w:eastAsia="Times New Roman" w:cs="Times New Roman"/>
          <w:sz w:val="24"/>
          <w:szCs w:val="24"/>
        </w:rPr>
      </w:pPr>
      <w:r w:rsidRPr="007F1696">
        <w:rPr>
          <w:rFonts w:eastAsia="Times New Roman" w:cs="Times New Roman"/>
          <w:sz w:val="24"/>
          <w:szCs w:val="24"/>
        </w:rPr>
        <w:t>ReturnDoq: If true the created doq is serialized and returned</w:t>
      </w:r>
    </w:p>
    <w:p w:rsidR="00A4612D" w:rsidRPr="007F1696" w:rsidRDefault="00A4612D" w:rsidP="00E61915">
      <w:pPr>
        <w:numPr>
          <w:ilvl w:val="1"/>
          <w:numId w:val="33"/>
        </w:numPr>
        <w:spacing w:before="100" w:beforeAutospacing="1" w:after="100" w:afterAutospacing="1"/>
        <w:rPr>
          <w:rFonts w:eastAsia="Times New Roman" w:cs="Times New Roman"/>
          <w:sz w:val="24"/>
          <w:szCs w:val="24"/>
        </w:rPr>
      </w:pPr>
      <w:r w:rsidRPr="007F1696">
        <w:rPr>
          <w:rFonts w:eastAsia="Times New Roman" w:cs="Times New Roman"/>
          <w:sz w:val="24"/>
          <w:szCs w:val="24"/>
        </w:rPr>
        <w:t>Results</w:t>
      </w:r>
    </w:p>
    <w:p w:rsidR="00A4612D" w:rsidRPr="007F1696" w:rsidRDefault="00A4612D" w:rsidP="00E61915">
      <w:pPr>
        <w:numPr>
          <w:ilvl w:val="2"/>
          <w:numId w:val="33"/>
        </w:numPr>
        <w:spacing w:before="100" w:beforeAutospacing="1" w:after="100" w:afterAutospacing="1"/>
        <w:rPr>
          <w:rFonts w:eastAsia="Times New Roman" w:cs="Times New Roman"/>
          <w:sz w:val="24"/>
          <w:szCs w:val="24"/>
        </w:rPr>
      </w:pPr>
      <w:r w:rsidRPr="007F1696">
        <w:rPr>
          <w:rFonts w:eastAsia="Times New Roman" w:cs="Times New Roman"/>
          <w:b/>
          <w:bCs/>
          <w:sz w:val="24"/>
          <w:szCs w:val="24"/>
        </w:rPr>
        <w:t>200 OK</w:t>
      </w:r>
      <w:r w:rsidRPr="007F1696">
        <w:rPr>
          <w:rFonts w:eastAsia="Times New Roman" w:cs="Times New Roman"/>
          <w:sz w:val="24"/>
          <w:szCs w:val="24"/>
        </w:rPr>
        <w:t> contains the serialized doq if ReturnDoq is true</w:t>
      </w:r>
    </w:p>
    <w:p w:rsidR="00A4612D" w:rsidRPr="007F1696" w:rsidRDefault="00A4612D" w:rsidP="00E61915">
      <w:pPr>
        <w:spacing w:after="150"/>
        <w:outlineLvl w:val="0"/>
        <w:rPr>
          <w:rFonts w:eastAsia="Times New Roman" w:cs="Times New Roman"/>
          <w:b/>
          <w:bCs/>
          <w:kern w:val="36"/>
          <w:sz w:val="24"/>
          <w:szCs w:val="24"/>
        </w:rPr>
      </w:pPr>
      <w:bookmarkStart w:id="23" w:name="Body-Format"/>
      <w:bookmarkEnd w:id="23"/>
      <w:r w:rsidRPr="007F1696">
        <w:rPr>
          <w:rFonts w:eastAsia="Times New Roman" w:cs="Times New Roman"/>
          <w:b/>
          <w:bCs/>
          <w:kern w:val="36"/>
          <w:sz w:val="24"/>
          <w:szCs w:val="24"/>
        </w:rPr>
        <w:t>Body Format:</w:t>
      </w:r>
    </w:p>
    <w:p w:rsidR="00A4612D" w:rsidRPr="007F1696" w:rsidRDefault="00A4612D" w:rsidP="00E61915">
      <w:pPr>
        <w:spacing w:before="100" w:beforeAutospacing="1" w:after="100" w:afterAutospacing="1"/>
        <w:rPr>
          <w:rFonts w:eastAsia="Times New Roman" w:cs="Times New Roman"/>
          <w:sz w:val="24"/>
          <w:szCs w:val="24"/>
        </w:rPr>
      </w:pPr>
      <w:r w:rsidRPr="007F1696">
        <w:rPr>
          <w:rFonts w:eastAsia="Times New Roman" w:cs="Times New Roman"/>
          <w:sz w:val="24"/>
          <w:szCs w:val="24"/>
        </w:rPr>
        <w:t>If a request is supposed to have a body it is formatted as follows:</w:t>
      </w:r>
    </w:p>
    <w:p w:rsidR="00A4612D" w:rsidRPr="007F1696"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sz w:val="24"/>
          <w:szCs w:val="24"/>
        </w:rPr>
      </w:pPr>
      <w:r w:rsidRPr="007F1696">
        <w:rPr>
          <w:rFonts w:eastAsia="Times New Roman" w:cs="Courier New"/>
          <w:sz w:val="24"/>
          <w:szCs w:val="24"/>
        </w:rPr>
        <w:t>Boundary:&lt;Boundary&gt;\r\n</w:t>
      </w:r>
    </w:p>
    <w:p w:rsidR="00A4612D" w:rsidRPr="007F1696"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sz w:val="24"/>
          <w:szCs w:val="24"/>
        </w:rPr>
      </w:pPr>
      <w:r w:rsidRPr="007F1696">
        <w:rPr>
          <w:rFonts w:eastAsia="Times New Roman" w:cs="Courier New"/>
          <w:sz w:val="24"/>
          <w:szCs w:val="24"/>
        </w:rPr>
        <w:t>&lt;Boundary&gt;\r\n</w:t>
      </w:r>
    </w:p>
    <w:p w:rsidR="00A4612D" w:rsidRPr="007F1696"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sz w:val="24"/>
          <w:szCs w:val="24"/>
        </w:rPr>
      </w:pPr>
      <w:r w:rsidRPr="007F1696">
        <w:rPr>
          <w:rFonts w:eastAsia="Times New Roman" w:cs="Courier New"/>
          <w:sz w:val="24"/>
          <w:szCs w:val="24"/>
        </w:rPr>
        <w:t>Name:Value\r\n</w:t>
      </w:r>
    </w:p>
    <w:p w:rsidR="00A4612D" w:rsidRPr="007F1696"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sz w:val="24"/>
          <w:szCs w:val="24"/>
        </w:rPr>
      </w:pPr>
      <w:r w:rsidRPr="007F1696">
        <w:rPr>
          <w:rFonts w:eastAsia="Times New Roman" w:cs="Courier New"/>
          <w:sz w:val="24"/>
          <w:szCs w:val="24"/>
        </w:rPr>
        <w:t>&lt;Boudnary&gt;\r\n</w:t>
      </w:r>
    </w:p>
    <w:p w:rsidR="00A4612D" w:rsidRPr="007F1696"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sz w:val="24"/>
          <w:szCs w:val="24"/>
        </w:rPr>
      </w:pPr>
      <w:r w:rsidRPr="007F1696">
        <w:rPr>
          <w:rFonts w:eastAsia="Times New Roman" w:cs="Courier New"/>
          <w:sz w:val="24"/>
          <w:szCs w:val="24"/>
        </w:rPr>
        <w:t>Name:Value</w:t>
      </w:r>
    </w:p>
    <w:p w:rsidR="00A4612D" w:rsidRPr="007F1696" w:rsidRDefault="00A4612D" w:rsidP="00E61915">
      <w:pPr>
        <w:spacing w:before="100" w:beforeAutospacing="1" w:after="100" w:afterAutospacing="1"/>
        <w:rPr>
          <w:rFonts w:eastAsia="Times New Roman" w:cs="Times New Roman"/>
          <w:sz w:val="24"/>
          <w:szCs w:val="24"/>
        </w:rPr>
      </w:pPr>
      <w:r w:rsidRPr="007F1696">
        <w:rPr>
          <w:rFonts w:eastAsia="Times New Roman" w:cs="Times New Roman"/>
          <w:sz w:val="24"/>
          <w:szCs w:val="24"/>
        </w:rPr>
        <w:t>&lt;Boundary&gt; should be a string that is not found anywhere in the keys/values being supplied. A key should not contain a colon.</w:t>
      </w:r>
    </w:p>
    <w:p w:rsidR="00A4612D" w:rsidRPr="007F1696" w:rsidRDefault="00A4612D" w:rsidP="00E61915">
      <w:pPr>
        <w:spacing w:before="100" w:beforeAutospacing="1" w:after="100" w:afterAutospacing="1"/>
        <w:rPr>
          <w:rFonts w:eastAsia="Times New Roman" w:cs="Times New Roman"/>
          <w:sz w:val="24"/>
          <w:szCs w:val="24"/>
        </w:rPr>
      </w:pPr>
      <w:r w:rsidRPr="007F1696">
        <w:rPr>
          <w:rFonts w:eastAsia="Times New Roman" w:cs="Times New Roman"/>
          <w:sz w:val="24"/>
          <w:szCs w:val="24"/>
        </w:rPr>
        <w:t>Pseudocode for a boundary-finding algorithm could look as follows:</w:t>
      </w:r>
    </w:p>
    <w:p w:rsidR="00A4612D" w:rsidRPr="007F1696"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sz w:val="24"/>
          <w:szCs w:val="24"/>
        </w:rPr>
      </w:pPr>
      <w:r w:rsidRPr="007F1696">
        <w:rPr>
          <w:rFonts w:eastAsia="Times New Roman" w:cs="Courier New"/>
          <w:sz w:val="24"/>
          <w:szCs w:val="24"/>
        </w:rPr>
        <w:t xml:space="preserve">boundary="" </w:t>
      </w:r>
    </w:p>
    <w:p w:rsidR="00A4612D" w:rsidRPr="007F1696"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sz w:val="24"/>
          <w:szCs w:val="24"/>
        </w:rPr>
      </w:pPr>
      <w:r w:rsidRPr="007F1696">
        <w:rPr>
          <w:rFonts w:eastAsia="Times New Roman" w:cs="Courier New"/>
          <w:sz w:val="24"/>
          <w:szCs w:val="24"/>
        </w:rPr>
        <w:lastRenderedPageBreak/>
        <w:t>found=false</w:t>
      </w:r>
    </w:p>
    <w:p w:rsidR="00A4612D" w:rsidRPr="007F1696"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sz w:val="24"/>
          <w:szCs w:val="24"/>
        </w:rPr>
      </w:pPr>
      <w:r w:rsidRPr="007F1696">
        <w:rPr>
          <w:rFonts w:eastAsia="Times New Roman" w:cs="Courier New"/>
          <w:sz w:val="24"/>
          <w:szCs w:val="24"/>
        </w:rPr>
        <w:t>do:</w:t>
      </w:r>
    </w:p>
    <w:p w:rsidR="00A4612D" w:rsidRPr="007F1696"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sz w:val="24"/>
          <w:szCs w:val="24"/>
        </w:rPr>
      </w:pPr>
      <w:r w:rsidRPr="007F1696">
        <w:rPr>
          <w:rFonts w:eastAsia="Times New Roman" w:cs="Courier New"/>
          <w:sz w:val="24"/>
          <w:szCs w:val="24"/>
        </w:rPr>
        <w:t xml:space="preserve">  boundary=boundary + "-" </w:t>
      </w:r>
    </w:p>
    <w:p w:rsidR="00A4612D" w:rsidRPr="007F1696"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sz w:val="24"/>
          <w:szCs w:val="24"/>
        </w:rPr>
      </w:pPr>
      <w:r w:rsidRPr="007F1696">
        <w:rPr>
          <w:rFonts w:eastAsia="Times New Roman" w:cs="Courier New"/>
          <w:sz w:val="24"/>
          <w:szCs w:val="24"/>
        </w:rPr>
        <w:t xml:space="preserve">  for name in names:</w:t>
      </w:r>
    </w:p>
    <w:p w:rsidR="00A4612D" w:rsidRPr="007F1696"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sz w:val="24"/>
          <w:szCs w:val="24"/>
        </w:rPr>
      </w:pPr>
      <w:r w:rsidRPr="007F1696">
        <w:rPr>
          <w:rFonts w:eastAsia="Times New Roman" w:cs="Courier New"/>
          <w:sz w:val="24"/>
          <w:szCs w:val="24"/>
        </w:rPr>
        <w:t xml:space="preserve">    if name contains boundary:</w:t>
      </w:r>
    </w:p>
    <w:p w:rsidR="00A4612D" w:rsidRPr="007F1696"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sz w:val="24"/>
          <w:szCs w:val="24"/>
        </w:rPr>
      </w:pPr>
      <w:r w:rsidRPr="007F1696">
        <w:rPr>
          <w:rFonts w:eastAsia="Times New Roman" w:cs="Courier New"/>
          <w:sz w:val="24"/>
          <w:szCs w:val="24"/>
        </w:rPr>
        <w:t xml:space="preserve">      found=true</w:t>
      </w:r>
    </w:p>
    <w:p w:rsidR="00A4612D" w:rsidRPr="007F1696"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sz w:val="24"/>
          <w:szCs w:val="24"/>
        </w:rPr>
      </w:pPr>
      <w:r w:rsidRPr="007F1696">
        <w:rPr>
          <w:rFonts w:eastAsia="Times New Roman" w:cs="Courier New"/>
          <w:sz w:val="24"/>
          <w:szCs w:val="24"/>
        </w:rPr>
        <w:t xml:space="preserve">      break</w:t>
      </w:r>
    </w:p>
    <w:p w:rsidR="00A4612D" w:rsidRPr="007F1696"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sz w:val="24"/>
          <w:szCs w:val="24"/>
        </w:rPr>
      </w:pPr>
      <w:r w:rsidRPr="007F1696">
        <w:rPr>
          <w:rFonts w:eastAsia="Times New Roman" w:cs="Courier New"/>
          <w:sz w:val="24"/>
          <w:szCs w:val="24"/>
        </w:rPr>
        <w:t xml:space="preserve">  for key in keys:</w:t>
      </w:r>
    </w:p>
    <w:p w:rsidR="00A4612D" w:rsidRPr="007F1696"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sz w:val="24"/>
          <w:szCs w:val="24"/>
        </w:rPr>
      </w:pPr>
      <w:r w:rsidRPr="007F1696">
        <w:rPr>
          <w:rFonts w:eastAsia="Times New Roman" w:cs="Courier New"/>
          <w:sz w:val="24"/>
          <w:szCs w:val="24"/>
        </w:rPr>
        <w:t xml:space="preserve">    if key contains boundary:</w:t>
      </w:r>
    </w:p>
    <w:p w:rsidR="00A4612D" w:rsidRPr="007F1696"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sz w:val="24"/>
          <w:szCs w:val="24"/>
        </w:rPr>
      </w:pPr>
      <w:r w:rsidRPr="007F1696">
        <w:rPr>
          <w:rFonts w:eastAsia="Times New Roman" w:cs="Courier New"/>
          <w:sz w:val="24"/>
          <w:szCs w:val="24"/>
        </w:rPr>
        <w:t xml:space="preserve">      found=true</w:t>
      </w:r>
    </w:p>
    <w:p w:rsidR="00A4612D" w:rsidRPr="007F1696"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sz w:val="24"/>
          <w:szCs w:val="24"/>
        </w:rPr>
      </w:pPr>
      <w:r w:rsidRPr="007F1696">
        <w:rPr>
          <w:rFonts w:eastAsia="Times New Roman" w:cs="Courier New"/>
          <w:sz w:val="24"/>
          <w:szCs w:val="24"/>
        </w:rPr>
        <w:t xml:space="preserve">      break</w:t>
      </w:r>
    </w:p>
    <w:p w:rsidR="00A4612D" w:rsidRPr="007F1696"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sz w:val="24"/>
          <w:szCs w:val="24"/>
        </w:rPr>
      </w:pPr>
      <w:r w:rsidRPr="007F1696">
        <w:rPr>
          <w:rFonts w:eastAsia="Times New Roman" w:cs="Courier New"/>
          <w:sz w:val="24"/>
          <w:szCs w:val="24"/>
        </w:rPr>
        <w:t>while found==true</w:t>
      </w:r>
    </w:p>
    <w:p w:rsidR="0077673E" w:rsidRPr="007F1696" w:rsidRDefault="0077673E" w:rsidP="00E61915">
      <w:pPr>
        <w:rPr>
          <w:sz w:val="24"/>
          <w:szCs w:val="24"/>
        </w:rPr>
      </w:pPr>
    </w:p>
    <w:p w:rsidR="00A4612D" w:rsidRPr="007F1696" w:rsidRDefault="00A4612D" w:rsidP="00E61915">
      <w:pPr>
        <w:rPr>
          <w:sz w:val="24"/>
          <w:szCs w:val="24"/>
        </w:rPr>
      </w:pPr>
    </w:p>
    <w:sectPr w:rsidR="00A4612D" w:rsidRPr="007F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96973"/>
    <w:multiLevelType w:val="multilevel"/>
    <w:tmpl w:val="76D2E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93E59"/>
    <w:multiLevelType w:val="multilevel"/>
    <w:tmpl w:val="5A981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25016C"/>
    <w:multiLevelType w:val="multilevel"/>
    <w:tmpl w:val="7EAAD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465A68"/>
    <w:multiLevelType w:val="multilevel"/>
    <w:tmpl w:val="09F09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55062B"/>
    <w:multiLevelType w:val="multilevel"/>
    <w:tmpl w:val="A8C4D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550AD7"/>
    <w:multiLevelType w:val="multilevel"/>
    <w:tmpl w:val="1A022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2A4ED1"/>
    <w:multiLevelType w:val="multilevel"/>
    <w:tmpl w:val="E4460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B00399"/>
    <w:multiLevelType w:val="multilevel"/>
    <w:tmpl w:val="43FEE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DD7A8A"/>
    <w:multiLevelType w:val="multilevel"/>
    <w:tmpl w:val="C28E6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183738"/>
    <w:multiLevelType w:val="multilevel"/>
    <w:tmpl w:val="5642A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AB3B2F"/>
    <w:multiLevelType w:val="multilevel"/>
    <w:tmpl w:val="604CB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092FF1"/>
    <w:multiLevelType w:val="multilevel"/>
    <w:tmpl w:val="CC0A1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567902"/>
    <w:multiLevelType w:val="multilevel"/>
    <w:tmpl w:val="023E3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277B5C"/>
    <w:multiLevelType w:val="multilevel"/>
    <w:tmpl w:val="BD10C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5D5911"/>
    <w:multiLevelType w:val="multilevel"/>
    <w:tmpl w:val="2DDA8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0F2A75"/>
    <w:multiLevelType w:val="multilevel"/>
    <w:tmpl w:val="E5C65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C77C9D"/>
    <w:multiLevelType w:val="multilevel"/>
    <w:tmpl w:val="A6DE3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38067C"/>
    <w:multiLevelType w:val="multilevel"/>
    <w:tmpl w:val="D1E4C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BD391C"/>
    <w:multiLevelType w:val="multilevel"/>
    <w:tmpl w:val="55C87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3655F0"/>
    <w:multiLevelType w:val="multilevel"/>
    <w:tmpl w:val="3A9A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87060D"/>
    <w:multiLevelType w:val="multilevel"/>
    <w:tmpl w:val="AE34B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731D3A"/>
    <w:multiLevelType w:val="multilevel"/>
    <w:tmpl w:val="D32CD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8C63FC"/>
    <w:multiLevelType w:val="multilevel"/>
    <w:tmpl w:val="EEE09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885441"/>
    <w:multiLevelType w:val="multilevel"/>
    <w:tmpl w:val="0E4A8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BA48AA"/>
    <w:multiLevelType w:val="multilevel"/>
    <w:tmpl w:val="A8822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94314A"/>
    <w:multiLevelType w:val="multilevel"/>
    <w:tmpl w:val="23D8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A2006C"/>
    <w:multiLevelType w:val="multilevel"/>
    <w:tmpl w:val="BF56C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641E71"/>
    <w:multiLevelType w:val="multilevel"/>
    <w:tmpl w:val="1A44F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BE6260"/>
    <w:multiLevelType w:val="multilevel"/>
    <w:tmpl w:val="A3D6E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2B48A7"/>
    <w:multiLevelType w:val="multilevel"/>
    <w:tmpl w:val="C9ECE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7B4BEB"/>
    <w:multiLevelType w:val="multilevel"/>
    <w:tmpl w:val="7DF21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882C3D"/>
    <w:multiLevelType w:val="multilevel"/>
    <w:tmpl w:val="96C8D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5D1B37"/>
    <w:multiLevelType w:val="multilevel"/>
    <w:tmpl w:val="8A06A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F77065"/>
    <w:multiLevelType w:val="multilevel"/>
    <w:tmpl w:val="3E9EB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5"/>
  </w:num>
  <w:num w:numId="3">
    <w:abstractNumId w:val="5"/>
  </w:num>
  <w:num w:numId="4">
    <w:abstractNumId w:val="21"/>
  </w:num>
  <w:num w:numId="5">
    <w:abstractNumId w:val="1"/>
  </w:num>
  <w:num w:numId="6">
    <w:abstractNumId w:val="33"/>
  </w:num>
  <w:num w:numId="7">
    <w:abstractNumId w:val="0"/>
  </w:num>
  <w:num w:numId="8">
    <w:abstractNumId w:val="6"/>
  </w:num>
  <w:num w:numId="9">
    <w:abstractNumId w:val="27"/>
  </w:num>
  <w:num w:numId="10">
    <w:abstractNumId w:val="9"/>
  </w:num>
  <w:num w:numId="11">
    <w:abstractNumId w:val="30"/>
  </w:num>
  <w:num w:numId="12">
    <w:abstractNumId w:val="22"/>
  </w:num>
  <w:num w:numId="13">
    <w:abstractNumId w:val="7"/>
  </w:num>
  <w:num w:numId="14">
    <w:abstractNumId w:val="19"/>
  </w:num>
  <w:num w:numId="15">
    <w:abstractNumId w:val="16"/>
  </w:num>
  <w:num w:numId="16">
    <w:abstractNumId w:val="32"/>
  </w:num>
  <w:num w:numId="17">
    <w:abstractNumId w:val="8"/>
  </w:num>
  <w:num w:numId="18">
    <w:abstractNumId w:val="24"/>
  </w:num>
  <w:num w:numId="19">
    <w:abstractNumId w:val="17"/>
  </w:num>
  <w:num w:numId="20">
    <w:abstractNumId w:val="29"/>
  </w:num>
  <w:num w:numId="21">
    <w:abstractNumId w:val="10"/>
  </w:num>
  <w:num w:numId="22">
    <w:abstractNumId w:val="28"/>
  </w:num>
  <w:num w:numId="23">
    <w:abstractNumId w:val="26"/>
  </w:num>
  <w:num w:numId="24">
    <w:abstractNumId w:val="13"/>
  </w:num>
  <w:num w:numId="25">
    <w:abstractNumId w:val="23"/>
  </w:num>
  <w:num w:numId="26">
    <w:abstractNumId w:val="12"/>
  </w:num>
  <w:num w:numId="27">
    <w:abstractNumId w:val="11"/>
  </w:num>
  <w:num w:numId="28">
    <w:abstractNumId w:val="20"/>
  </w:num>
  <w:num w:numId="29">
    <w:abstractNumId w:val="4"/>
  </w:num>
  <w:num w:numId="30">
    <w:abstractNumId w:val="31"/>
  </w:num>
  <w:num w:numId="31">
    <w:abstractNumId w:val="2"/>
  </w:num>
  <w:num w:numId="32">
    <w:abstractNumId w:val="14"/>
  </w:num>
  <w:num w:numId="33">
    <w:abstractNumId w:val="15"/>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12D"/>
    <w:rsid w:val="00034B00"/>
    <w:rsid w:val="000B2525"/>
    <w:rsid w:val="004F0523"/>
    <w:rsid w:val="00556639"/>
    <w:rsid w:val="006C50CB"/>
    <w:rsid w:val="0077673E"/>
    <w:rsid w:val="007F1696"/>
    <w:rsid w:val="00964E3C"/>
    <w:rsid w:val="00A4612D"/>
    <w:rsid w:val="00CC35C7"/>
    <w:rsid w:val="00D747F2"/>
    <w:rsid w:val="00E61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87220-D545-45E4-BE31-CB94DE9B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612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C35C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12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4612D"/>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612D"/>
  </w:style>
  <w:style w:type="character" w:styleId="Emphasis">
    <w:name w:val="Emphasis"/>
    <w:basedOn w:val="DefaultParagraphFont"/>
    <w:uiPriority w:val="20"/>
    <w:qFormat/>
    <w:rsid w:val="00A4612D"/>
    <w:rPr>
      <w:i/>
      <w:iCs/>
    </w:rPr>
  </w:style>
  <w:style w:type="character" w:styleId="Strong">
    <w:name w:val="Strong"/>
    <w:basedOn w:val="DefaultParagraphFont"/>
    <w:uiPriority w:val="22"/>
    <w:qFormat/>
    <w:rsid w:val="00A4612D"/>
    <w:rPr>
      <w:b/>
      <w:bCs/>
    </w:rPr>
  </w:style>
  <w:style w:type="paragraph" w:styleId="HTMLPreformatted">
    <w:name w:val="HTML Preformatted"/>
    <w:basedOn w:val="Normal"/>
    <w:link w:val="HTMLPreformattedChar"/>
    <w:uiPriority w:val="99"/>
    <w:semiHidden/>
    <w:unhideWhenUsed/>
    <w:rsid w:val="00A46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612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C35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5C7"/>
    <w:rPr>
      <w:rFonts w:ascii="Segoe UI" w:hAnsi="Segoe UI" w:cs="Segoe UI"/>
      <w:sz w:val="18"/>
      <w:szCs w:val="18"/>
    </w:rPr>
  </w:style>
  <w:style w:type="character" w:customStyle="1" w:styleId="Heading2Char">
    <w:name w:val="Heading 2 Char"/>
    <w:basedOn w:val="DefaultParagraphFont"/>
    <w:link w:val="Heading2"/>
    <w:uiPriority w:val="9"/>
    <w:rsid w:val="00CC35C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44251">
      <w:bodyDiv w:val="1"/>
      <w:marLeft w:val="0"/>
      <w:marRight w:val="0"/>
      <w:marTop w:val="0"/>
      <w:marBottom w:val="0"/>
      <w:divBdr>
        <w:top w:val="none" w:sz="0" w:space="0" w:color="auto"/>
        <w:left w:val="none" w:sz="0" w:space="0" w:color="auto"/>
        <w:bottom w:val="none" w:sz="0" w:space="0" w:color="auto"/>
        <w:right w:val="none" w:sz="0" w:space="0" w:color="auto"/>
      </w:divBdr>
    </w:div>
    <w:div w:id="165891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2173</Words>
  <Characters>12390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Fu</dc:creator>
  <cp:keywords/>
  <dc:description/>
  <cp:lastModifiedBy>Jessica Fu</cp:lastModifiedBy>
  <cp:revision>14</cp:revision>
  <cp:lastPrinted>2014-06-23T22:24:00Z</cp:lastPrinted>
  <dcterms:created xsi:type="dcterms:W3CDTF">2014-06-23T22:15:00Z</dcterms:created>
  <dcterms:modified xsi:type="dcterms:W3CDTF">2014-07-11T14:43:00Z</dcterms:modified>
</cp:coreProperties>
</file>